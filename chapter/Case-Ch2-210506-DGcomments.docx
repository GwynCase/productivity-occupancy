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B03AF" w14:textId="77777777" w:rsidR="001B619E" w:rsidDel="002C008E" w:rsidRDefault="005D3A02">
      <w:pPr>
        <w:pStyle w:val="Title"/>
        <w:rPr>
          <w:del w:id="0" w:author="David Green" w:date="2021-05-06T08:12:00Z"/>
        </w:rPr>
      </w:pPr>
      <w:r>
        <w:t>Dietary Variation in the Northern Goshawk in British Columbia</w:t>
      </w:r>
    </w:p>
    <w:p w14:paraId="50C80CBE" w14:textId="77777777" w:rsidR="002C008E" w:rsidRDefault="002C008E" w:rsidP="002C008E">
      <w:pPr>
        <w:pStyle w:val="Title"/>
        <w:rPr>
          <w:ins w:id="1" w:author="David Green" w:date="2021-05-06T08:12:00Z"/>
        </w:rPr>
        <w:pPrChange w:id="2" w:author="David Green" w:date="2021-05-06T08:12:00Z">
          <w:pPr>
            <w:pStyle w:val="Heading1"/>
          </w:pPr>
        </w:pPrChange>
      </w:pPr>
      <w:bookmarkStart w:id="3" w:name="introduction"/>
    </w:p>
    <w:p w14:paraId="2D30471F" w14:textId="28319470" w:rsidR="002C008E" w:rsidRDefault="002C008E">
      <w:pPr>
        <w:pStyle w:val="Heading1"/>
        <w:rPr>
          <w:ins w:id="4" w:author="David Green" w:date="2021-05-06T08:12:00Z"/>
        </w:rPr>
      </w:pPr>
      <w:commentRangeStart w:id="5"/>
      <w:ins w:id="6" w:author="David Green" w:date="2021-05-06T08:12:00Z">
        <w:r>
          <w:t>Abstract</w:t>
        </w:r>
        <w:commentRangeEnd w:id="5"/>
        <w:r>
          <w:rPr>
            <w:rStyle w:val="CommentReference"/>
            <w:rFonts w:asciiTheme="minorHAnsi" w:eastAsiaTheme="minorHAnsi" w:hAnsiTheme="minorHAnsi" w:cstheme="minorBidi"/>
            <w:b w:val="0"/>
            <w:bCs w:val="0"/>
            <w:color w:val="auto"/>
          </w:rPr>
          <w:commentReference w:id="5"/>
        </w:r>
      </w:ins>
    </w:p>
    <w:p w14:paraId="7A490E3D" w14:textId="259DAE31" w:rsidR="001B619E" w:rsidRDefault="005D3A02">
      <w:pPr>
        <w:pStyle w:val="Heading1"/>
      </w:pPr>
      <w:r>
        <w:t>Introduction</w:t>
      </w:r>
      <w:bookmarkEnd w:id="3"/>
    </w:p>
    <w:p w14:paraId="5FB426CE" w14:textId="77777777" w:rsidR="001B619E" w:rsidRDefault="005D3A02">
      <w:pPr>
        <w:pStyle w:val="FirstParagraph"/>
      </w:pPr>
      <w:r>
        <w:t xml:space="preserve">Effective wildlife conservation often requires understanding diet composition and its consequences for population demographics (Ferrer and Negro 2004, Stier et al. 2016). Specialist predators selectively consume a narrow range of prey species regardless of their abundance, whereas generalists opportunistically consume a wider range and </w:t>
      </w:r>
      <w:commentRangeStart w:id="7"/>
      <w:r>
        <w:t xml:space="preserve">readily switch between species in response to </w:t>
      </w:r>
      <w:commentRangeEnd w:id="7"/>
      <w:r w:rsidR="002C008E">
        <w:rPr>
          <w:rStyle w:val="CommentReference"/>
        </w:rPr>
        <w:commentReference w:id="7"/>
      </w:r>
      <w:r>
        <w:t xml:space="preserve">changes in prey abundance (Steenhof and Kochert 1988, Terraube and Arroyo 2011). Specialization increases foraging efficiency on the preferred prey at the potential cost of decreased reproductive success for the specialist when that prey is scarce (Newton 1998). However, even in a generalist predator a single key prey species can be a major driver of reproductive success (Elmhagen et al. 2000, Resano‐Mayor et al. 2016). For at-risk predators, increasing the abundance of key prey species may be a useful conservation tool (Ferrer and Negro 2004, Forsman et al. 2004, Resano‐Mayor et al. </w:t>
      </w:r>
      <w:commentRangeStart w:id="8"/>
      <w:r>
        <w:t>2016</w:t>
      </w:r>
      <w:commentRangeEnd w:id="8"/>
      <w:r w:rsidR="002C008E">
        <w:rPr>
          <w:rStyle w:val="CommentReference"/>
        </w:rPr>
        <w:commentReference w:id="8"/>
      </w:r>
      <w:r>
        <w:t>).</w:t>
      </w:r>
    </w:p>
    <w:p w14:paraId="1D41955D" w14:textId="6E2809D0" w:rsidR="001B619E" w:rsidRDefault="005D3A02">
      <w:pPr>
        <w:pStyle w:val="BodyText"/>
      </w:pPr>
      <w:r>
        <w:t>The northern goshawk (</w:t>
      </w:r>
      <w:r>
        <w:rPr>
          <w:i/>
        </w:rPr>
        <w:t>Accipiter gentilis</w:t>
      </w:r>
      <w:r>
        <w:t>) is a large forest-dwelling raptor with a Holarctic distribution. A generalist predator, the goshawk hunts a variety of small- and medium-sized mammals and birds, including squirrels, rabbits and hares, grouse, jays and crows, and pigeons (Squires et al. 2020). Despite this diverse diet, a single prey species or narrow suite of species has a strong effect on the demographics of many goshawk populations. In the Yukon</w:t>
      </w:r>
      <w:del w:id="9" w:author="David Green" w:date="2021-05-06T08:20:00Z">
        <w:r w:rsidDel="002C008E">
          <w:delText>,</w:delText>
        </w:r>
      </w:del>
      <w:r>
        <w:t xml:space="preserve"> goshawks depend on snowshoe hare (</w:t>
      </w:r>
      <w:r>
        <w:rPr>
          <w:i/>
        </w:rPr>
        <w:t>Lepus americanus</w:t>
      </w:r>
      <w:r>
        <w:t xml:space="preserve">) and show strong variation in productivity, mortality, and space use in response to cyclical changes in hare abundance (Doyle and Smith 1994). Goshawks in Scandinavia likewise rely on a single prey taxon and show changes in productivity and occupancy based on the annual abundance of four grouse species (subfamily Tetraoninae) (Tornberg et al. 2005). In contrast, goshawks in the American Southwest have a wide prey base and regularly </w:t>
      </w:r>
      <w:commentRangeStart w:id="10"/>
      <w:r>
        <w:t xml:space="preserve">take some </w:t>
      </w:r>
      <w:commentRangeEnd w:id="10"/>
      <w:r w:rsidR="002C008E">
        <w:rPr>
          <w:rStyle w:val="CommentReference"/>
        </w:rPr>
        <w:commentReference w:id="10"/>
      </w:r>
      <w:r>
        <w:t>fourteen different species (Boal and Mannan 1994). Fluctuations in goshawk productivity in this region are small and driven by total prey abundance, though the most influential single species is red squirrel (</w:t>
      </w:r>
      <w:r>
        <w:rPr>
          <w:i/>
        </w:rPr>
        <w:t>Tamiasciurus hudsonicus</w:t>
      </w:r>
      <w:r>
        <w:t>) (Salafsky et al. 2007). These examples suggest the identity and influence of key prey species in such an adaptable predator may be specific to each region.</w:t>
      </w:r>
    </w:p>
    <w:p w14:paraId="780BD32B" w14:textId="41A2F7AA" w:rsidR="001B619E" w:rsidRDefault="005D3A02">
      <w:pPr>
        <w:pStyle w:val="BodyText"/>
      </w:pPr>
      <w:r>
        <w:t xml:space="preserve">In British Columbia, Canada, the coastal population of northern goshawks is the subject of federal and provincial management which focuses on the protection of breeding habitat to increase nest site availability (COSEWIC 2013). </w:t>
      </w:r>
      <w:commentRangeStart w:id="11"/>
      <w:r>
        <w:t xml:space="preserve">Like many raptors, </w:t>
      </w:r>
      <w:commentRangeEnd w:id="11"/>
      <w:r w:rsidR="00316EAA">
        <w:rPr>
          <w:rStyle w:val="CommentReference"/>
        </w:rPr>
        <w:commentReference w:id="11"/>
      </w:r>
      <w:r>
        <w:t xml:space="preserve">goshawk populations are generally considered to be limited by both nest site availability and prey abundance (Reynolds et al. 2006, Rutz et al. 2006). However, current management plans do not include protections for foraging habitat or actions to increase prey populations, in part due </w:t>
      </w:r>
      <w:r>
        <w:lastRenderedPageBreak/>
        <w:t>to a lack of knowledge regarding goshawk diet and foraging behavior in this region. Goshawk diet in the coastal Pacific Northwest is variable, with hawks on Vancouver Island, British Columbia, consuming primarily red squirrels (Ethier 1999), whereas hawks in nearby southeast Alaska (Lewis et al. 2006) and western Washington (</w:t>
      </w:r>
      <w:proofErr w:type="spellStart"/>
      <w:r>
        <w:t>Bloxton</w:t>
      </w:r>
      <w:proofErr w:type="spellEnd"/>
      <w:r>
        <w:t xml:space="preserve"> 2002) </w:t>
      </w:r>
      <w:commentRangeStart w:id="12"/>
      <w:r>
        <w:t>take</w:t>
      </w:r>
      <w:commentRangeEnd w:id="12"/>
      <w:r w:rsidR="00316EAA">
        <w:rPr>
          <w:rStyle w:val="CommentReference"/>
        </w:rPr>
        <w:commentReference w:id="12"/>
      </w:r>
      <w:r>
        <w:t xml:space="preserve"> mostly medium and large birds. Even within British Columbia, a gradient of forest types from wet coastal to dry interior may produce dietary variation at smaller scales (Team 2008). Detailed</w:t>
      </w:r>
      <w:del w:id="13" w:author="David Green" w:date="2021-05-06T08:24:00Z">
        <w:r w:rsidDel="00316EAA">
          <w:delText>,</w:delText>
        </w:r>
      </w:del>
      <w:r>
        <w:t xml:space="preserve"> local information on goshawk diet and its effect on reproductive success is necessary if limiting factors beyond nest site availability are to be included in management plans.</w:t>
      </w:r>
    </w:p>
    <w:p w14:paraId="78B11646" w14:textId="77777777" w:rsidR="001B619E" w:rsidRDefault="005D3A02">
      <w:pPr>
        <w:pStyle w:val="BodyText"/>
      </w:pPr>
      <w:r>
        <w:t xml:space="preserve">Here we describe the breeding season diet of northern goshawks in coastal British Columbia over a two-year </w:t>
      </w:r>
      <w:commentRangeStart w:id="14"/>
      <w:r>
        <w:t>period</w:t>
      </w:r>
      <w:commentRangeEnd w:id="14"/>
      <w:r w:rsidR="00316EAA">
        <w:rPr>
          <w:rStyle w:val="CommentReference"/>
        </w:rPr>
        <w:commentReference w:id="14"/>
      </w:r>
      <w:r>
        <w:t xml:space="preserve">. We assess whether goshawk diet differs within this region between the wetter </w:t>
      </w:r>
      <w:r>
        <w:rPr>
          <w:i/>
        </w:rPr>
        <w:t>coastal</w:t>
      </w:r>
      <w:r>
        <w:t xml:space="preserve"> zone and the drier </w:t>
      </w:r>
      <w:r>
        <w:rPr>
          <w:i/>
        </w:rPr>
        <w:t>transition</w:t>
      </w:r>
      <w:r>
        <w:t xml:space="preserve"> zone. We further evaluate whether </w:t>
      </w:r>
      <w:commentRangeStart w:id="15"/>
      <w:r>
        <w:t xml:space="preserve">dietary variables (composition, diversity) </w:t>
      </w:r>
      <w:commentRangeEnd w:id="15"/>
      <w:r w:rsidR="00316EAA">
        <w:rPr>
          <w:rStyle w:val="CommentReference"/>
        </w:rPr>
        <w:commentReference w:id="15"/>
      </w:r>
      <w:r>
        <w:t xml:space="preserve">influence goshawk reproductive </w:t>
      </w:r>
      <w:commentRangeStart w:id="16"/>
      <w:commentRangeStart w:id="17"/>
      <w:r>
        <w:t>success</w:t>
      </w:r>
      <w:commentRangeEnd w:id="16"/>
      <w:r w:rsidR="00316EAA">
        <w:rPr>
          <w:rStyle w:val="CommentReference"/>
        </w:rPr>
        <w:commentReference w:id="16"/>
      </w:r>
      <w:commentRangeEnd w:id="17"/>
      <w:r w:rsidR="00316EAA">
        <w:rPr>
          <w:rStyle w:val="CommentReference"/>
        </w:rPr>
        <w:commentReference w:id="17"/>
      </w:r>
      <w:r>
        <w:t>.</w:t>
      </w:r>
    </w:p>
    <w:p w14:paraId="3CB06CCC" w14:textId="77777777" w:rsidR="001B619E" w:rsidRDefault="005D3A02">
      <w:pPr>
        <w:pStyle w:val="Heading1"/>
      </w:pPr>
      <w:bookmarkStart w:id="18" w:name="methods"/>
      <w:r>
        <w:t>Methods</w:t>
      </w:r>
      <w:bookmarkEnd w:id="18"/>
    </w:p>
    <w:p w14:paraId="574AA134" w14:textId="77777777" w:rsidR="001B619E" w:rsidRDefault="005D3A02">
      <w:pPr>
        <w:pStyle w:val="Heading3"/>
      </w:pPr>
      <w:bookmarkStart w:id="19" w:name="study-area-and-species"/>
      <w:r>
        <w:t xml:space="preserve">Study Area and </w:t>
      </w:r>
      <w:commentRangeStart w:id="20"/>
      <w:r>
        <w:t>Species</w:t>
      </w:r>
      <w:bookmarkEnd w:id="19"/>
      <w:commentRangeEnd w:id="20"/>
      <w:r w:rsidR="00316EAA">
        <w:rPr>
          <w:rStyle w:val="CommentReference"/>
          <w:rFonts w:asciiTheme="minorHAnsi" w:eastAsiaTheme="minorHAnsi" w:hAnsiTheme="minorHAnsi" w:cstheme="minorBidi"/>
          <w:b w:val="0"/>
          <w:bCs w:val="0"/>
          <w:color w:val="auto"/>
        </w:rPr>
        <w:commentReference w:id="20"/>
      </w:r>
    </w:p>
    <w:p w14:paraId="65173296" w14:textId="77777777" w:rsidR="001B619E" w:rsidRDefault="005D3A02">
      <w:pPr>
        <w:pStyle w:val="FirstParagraph"/>
      </w:pPr>
      <w:r>
        <w:rPr>
          <w:noProof/>
        </w:rPr>
        <w:drawing>
          <wp:inline distT="0" distB="0" distL="0" distR="0" wp14:anchorId="41746EA2" wp14:editId="2AC51EA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_20210330_compiled_0-6_files/figure-docx/sit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5FC9782" w14:textId="77777777" w:rsidR="001B619E" w:rsidRDefault="005D3A02">
      <w:pPr>
        <w:pStyle w:val="BodyText"/>
      </w:pPr>
      <w:r>
        <w:t>In North America</w:t>
      </w:r>
      <w:commentRangeStart w:id="21"/>
      <w:r>
        <w:t>,</w:t>
      </w:r>
      <w:commentRangeEnd w:id="21"/>
      <w:r w:rsidR="00316EAA">
        <w:rPr>
          <w:rStyle w:val="CommentReference"/>
        </w:rPr>
        <w:commentReference w:id="21"/>
      </w:r>
      <w:r>
        <w:t xml:space="preserve"> the northern goshawk ranges from boreal forests of the Yukon south to high-elevation forests of Arizona and New Mexico. Two subspecies are recognized: the widespread </w:t>
      </w:r>
      <w:r>
        <w:rPr>
          <w:i/>
        </w:rPr>
        <w:t>atricapillus</w:t>
      </w:r>
      <w:r>
        <w:t xml:space="preserve"> and the </w:t>
      </w:r>
      <w:commentRangeStart w:id="22"/>
      <w:r>
        <w:t>limited</w:t>
      </w:r>
      <w:commentRangeEnd w:id="22"/>
      <w:r w:rsidR="00316EAA">
        <w:rPr>
          <w:rStyle w:val="CommentReference"/>
        </w:rPr>
        <w:commentReference w:id="22"/>
      </w:r>
      <w:r>
        <w:t xml:space="preserve"> </w:t>
      </w:r>
      <w:proofErr w:type="spellStart"/>
      <w:r>
        <w:rPr>
          <w:i/>
        </w:rPr>
        <w:t>laingi</w:t>
      </w:r>
      <w:proofErr w:type="spellEnd"/>
      <w:r>
        <w:t xml:space="preserve"> (Squires et al. 2020). The </w:t>
      </w:r>
      <w:r>
        <w:rPr>
          <w:i/>
        </w:rPr>
        <w:t>laingi</w:t>
      </w:r>
      <w:r>
        <w:t xml:space="preserve"> subspecies was first described on the Haida Gwaii archipelago in British Columbia and is smaller and </w:t>
      </w:r>
      <w:r>
        <w:lastRenderedPageBreak/>
        <w:t xml:space="preserve">darker than the </w:t>
      </w:r>
      <w:r>
        <w:rPr>
          <w:i/>
        </w:rPr>
        <w:t>atricapillus</w:t>
      </w:r>
      <w:r>
        <w:t xml:space="preserve"> subspecies found elsewhere on the continent (Taverner 1940). The range of this subspecies is limited to the west coast of North America from southeast Alaska through mainland British Columbia and Vancouver Island, possibly as far south as Washington’s Olympic Peninsula (COSEWIC 2013). </w:t>
      </w:r>
      <w:r>
        <w:rPr>
          <w:i/>
        </w:rPr>
        <w:t>A. g. laingi</w:t>
      </w:r>
      <w:r>
        <w:t xml:space="preserve"> is considered a species at risk in British Columbia by both the federal and provincial governments due to significant habitat loss from industrial timber harvest (Team 2008, COSEWIC 2013).</w:t>
      </w:r>
    </w:p>
    <w:p w14:paraId="064D291A" w14:textId="77777777" w:rsidR="001B619E" w:rsidRDefault="005D3A02">
      <w:pPr>
        <w:pStyle w:val="BodyText"/>
      </w:pPr>
      <w:r>
        <w:t>We studied goshawks in southwestern British Columbia, a region characterized by rugged mountains interspersed with coastal fjords and low-lying valleys. The maritime climate supports temperate rainforest dominated by Douglas-fir (</w:t>
      </w:r>
      <w:r>
        <w:rPr>
          <w:i/>
        </w:rPr>
        <w:t>Pseudotsuga menziesii</w:t>
      </w:r>
      <w:r>
        <w:t>), western redcedar (</w:t>
      </w:r>
      <w:r>
        <w:rPr>
          <w:i/>
        </w:rPr>
        <w:t>Thuja plicata</w:t>
      </w:r>
      <w:r>
        <w:t>), and western hemlock (</w:t>
      </w:r>
      <w:r>
        <w:rPr>
          <w:i/>
        </w:rPr>
        <w:t>Tsuga heterophylla</w:t>
      </w:r>
      <w:r>
        <w:t xml:space="preserve">) (Meidinger and Pojar 1991). The goshawk population in southwestern British Columbia is currently classified as </w:t>
      </w:r>
      <w:r>
        <w:rPr>
          <w:i/>
        </w:rPr>
        <w:t>A. g. laingi</w:t>
      </w:r>
      <w:r>
        <w:t xml:space="preserve">, though new genetic evidence may lead to future reclassification (Geraldes et al. 2018). Within this region, goshawk managers have delineated a </w:t>
      </w:r>
      <w:r>
        <w:rPr>
          <w:i/>
        </w:rPr>
        <w:t>transition zone</w:t>
      </w:r>
      <w:r>
        <w:t xml:space="preserve"> comprised of low-elevation valleys connecting the wet forests of the </w:t>
      </w:r>
      <w:r>
        <w:rPr>
          <w:i/>
        </w:rPr>
        <w:t>coastal zone</w:t>
      </w:r>
      <w:r>
        <w:t xml:space="preserve"> with the dry interior forests east of the Coast Mountains. This narrow transition zone contains forest types intermediate between the western and eastern forests and likely represents an area of overlap between the coastal </w:t>
      </w:r>
      <w:r>
        <w:rPr>
          <w:i/>
        </w:rPr>
        <w:t>laingi</w:t>
      </w:r>
      <w:r>
        <w:t xml:space="preserve"> population and the interior </w:t>
      </w:r>
      <w:r>
        <w:rPr>
          <w:i/>
        </w:rPr>
        <w:t>atricapillus</w:t>
      </w:r>
      <w:r>
        <w:t xml:space="preserve"> population (</w:t>
      </w:r>
      <w:commentRangeStart w:id="23"/>
      <w:r>
        <w:t>Team</w:t>
      </w:r>
      <w:commentRangeEnd w:id="23"/>
      <w:r w:rsidR="00AB5240">
        <w:rPr>
          <w:rStyle w:val="CommentReference"/>
        </w:rPr>
        <w:commentReference w:id="23"/>
      </w:r>
      <w:r>
        <w:t xml:space="preserve"> 2008).</w:t>
      </w:r>
    </w:p>
    <w:p w14:paraId="592E79E0" w14:textId="77777777" w:rsidR="001B619E" w:rsidRDefault="005D3A02">
      <w:pPr>
        <w:pStyle w:val="Heading3"/>
      </w:pPr>
      <w:bookmarkStart w:id="24" w:name="data-collection"/>
      <w:r>
        <w:t>Data Collection</w:t>
      </w:r>
      <w:bookmarkEnd w:id="24"/>
    </w:p>
    <w:p w14:paraId="67065F63" w14:textId="77777777" w:rsidR="001B619E" w:rsidRDefault="005D3A02">
      <w:pPr>
        <w:pStyle w:val="FirstParagraph"/>
      </w:pPr>
      <w:r>
        <w:t>We assessed goshawk diet during the 2019 and 2020 breeding seasons through a combination of egested pellets, prey remains, and nest camera photos. Active goshawk nests were located as part of long-term population monitoring conducted by the British Columbia Ministry of Forests, Lands, Natural Resource Operations and Rural Development (</w:t>
      </w:r>
      <w:commentRangeStart w:id="25"/>
      <w:r>
        <w:t>FLNRO</w:t>
      </w:r>
      <w:commentRangeEnd w:id="25"/>
      <w:r w:rsidR="00AB5240">
        <w:rPr>
          <w:rStyle w:val="CommentReference"/>
        </w:rPr>
        <w:commentReference w:id="25"/>
      </w:r>
      <w:r>
        <w:t xml:space="preserve">) </w:t>
      </w:r>
      <w:commentRangeStart w:id="26"/>
      <w:r>
        <w:t xml:space="preserve">(for detailed survey methodology see McClaren (2005)). </w:t>
      </w:r>
      <w:commentRangeEnd w:id="26"/>
      <w:r w:rsidR="00AB5240">
        <w:rPr>
          <w:rStyle w:val="CommentReference"/>
        </w:rPr>
        <w:commentReference w:id="26"/>
      </w:r>
      <w:r>
        <w:t>Some study sites contained active nests in both years of the study.</w:t>
      </w:r>
    </w:p>
    <w:p w14:paraId="7A865112" w14:textId="77777777" w:rsidR="001B619E" w:rsidRDefault="005D3A02">
      <w:pPr>
        <w:pStyle w:val="BodyText"/>
      </w:pPr>
      <w:r>
        <w:t xml:space="preserve">Prey remains and egested pellets were collected from 33 nests (2019 </w:t>
      </w:r>
      <w:r>
        <w:rPr>
          <w:i/>
        </w:rPr>
        <w:t>n</w:t>
      </w:r>
      <w:r>
        <w:t xml:space="preserve"> = 18, 2020 </w:t>
      </w:r>
      <w:r>
        <w:rPr>
          <w:i/>
        </w:rPr>
        <w:t>n</w:t>
      </w:r>
      <w:r>
        <w:t xml:space="preserve"> = 15). Pellets and remains were gathered from beneath active nests, from within nests after juveniles fledged, and from plucking posts located within the site. </w:t>
      </w:r>
      <w:commentRangeStart w:id="27"/>
      <w:r>
        <w:t>Pellets</w:t>
      </w:r>
      <w:commentRangeEnd w:id="27"/>
      <w:r w:rsidR="00AB5240">
        <w:rPr>
          <w:rStyle w:val="CommentReference"/>
        </w:rPr>
        <w:commentReference w:id="27"/>
      </w:r>
      <w:r>
        <w:t xml:space="preserve"> and remains were collected once during the breeding season at most sites, but some sites were visited </w:t>
      </w:r>
      <w:commentRangeStart w:id="28"/>
      <w:r>
        <w:t>multiple times</w:t>
      </w:r>
      <w:commentRangeEnd w:id="28"/>
      <w:r w:rsidR="00AB5240">
        <w:rPr>
          <w:rStyle w:val="CommentReference"/>
        </w:rPr>
        <w:commentReference w:id="28"/>
      </w:r>
      <w:r>
        <w:t xml:space="preserve">. All prey remains and all pellets from a collection location (i.e., </w:t>
      </w:r>
      <w:commentRangeStart w:id="29"/>
      <w:r>
        <w:t>one nest or one plucking post</w:t>
      </w:r>
      <w:commentRangeEnd w:id="29"/>
      <w:r w:rsidR="00AB5240">
        <w:rPr>
          <w:rStyle w:val="CommentReference"/>
        </w:rPr>
        <w:commentReference w:id="29"/>
      </w:r>
      <w:r>
        <w:t>) were combined into a single sample for each visit to that location.</w:t>
      </w:r>
    </w:p>
    <w:p w14:paraId="0DE12643" w14:textId="77777777" w:rsidR="001B619E" w:rsidRDefault="005D3A02">
      <w:pPr>
        <w:pStyle w:val="BodyText"/>
      </w:pPr>
      <w:r>
        <w:t xml:space="preserve">At a subset of these nests (2019 </w:t>
      </w:r>
      <w:r>
        <w:rPr>
          <w:i/>
        </w:rPr>
        <w:t>n</w:t>
      </w:r>
      <w:r>
        <w:t xml:space="preserve"> = 6, 2020 </w:t>
      </w:r>
      <w:r>
        <w:rPr>
          <w:i/>
        </w:rPr>
        <w:t>n</w:t>
      </w:r>
      <w:r>
        <w:t xml:space="preserve"> = 7)</w:t>
      </w:r>
      <w:commentRangeStart w:id="30"/>
      <w:r>
        <w:t>,</w:t>
      </w:r>
      <w:commentRangeEnd w:id="30"/>
      <w:r w:rsidR="00AB5240">
        <w:rPr>
          <w:rStyle w:val="CommentReference"/>
        </w:rPr>
        <w:commentReference w:id="30"/>
      </w:r>
      <w:r>
        <w:t xml:space="preserve"> cameras were installed to record prey delivered to goshawk chicks. Nest cameras are an effective and relatively unbiased method of measuring avian diet (García-Salgado et al. </w:t>
      </w:r>
      <w:proofErr w:type="gramStart"/>
      <w:r>
        <w:t>2015 ,</w:t>
      </w:r>
      <w:proofErr w:type="gramEnd"/>
      <w:r>
        <w:t xml:space="preserve"> Harrison et al. 2019). However, cameras may overestimate prey deliveries because goshawks cache prey items for redelivery to the nest </w:t>
      </w:r>
      <w:proofErr w:type="gramStart"/>
      <w:r>
        <w:t>at a later time</w:t>
      </w:r>
      <w:proofErr w:type="gramEnd"/>
      <w:r>
        <w:t xml:space="preserve">, which creates a risk of double-counting items. Due to the discrete nature of our </w:t>
      </w:r>
      <w:proofErr w:type="gramStart"/>
      <w:r>
        <w:t>data</w:t>
      </w:r>
      <w:proofErr w:type="gramEnd"/>
      <w:r>
        <w:t xml:space="preserve"> we were unable to differentiate cached, re-delivered items from new items and did not attempt to account for caching in our analysis. We also did not attempt to differentiate between prey consumed by the female at the nest and prey consumed by the chicks.</w:t>
      </w:r>
    </w:p>
    <w:p w14:paraId="1185A299" w14:textId="77777777" w:rsidR="001B619E" w:rsidRDefault="005D3A02">
      <w:pPr>
        <w:pStyle w:val="BodyText"/>
      </w:pPr>
      <w:r>
        <w:lastRenderedPageBreak/>
        <w:t xml:space="preserve">Nest cameras were digital trail cameras (Reconyx brand, UltraFire and HyperFire models) mounted 2-5 meters distant from and slightly above the nest, usually in an adjacent tree. </w:t>
      </w:r>
      <w:commentRangeStart w:id="31"/>
      <w:r>
        <w:t xml:space="preserve">Cameras in 2019 </w:t>
      </w:r>
      <w:commentRangeEnd w:id="31"/>
      <w:r w:rsidR="00AB5240">
        <w:rPr>
          <w:rStyle w:val="CommentReference"/>
        </w:rPr>
        <w:commentReference w:id="31"/>
      </w:r>
      <w:r>
        <w:t xml:space="preserve">were programmed to take three photos one second apart when triggered by motion, and an additional one photo every thirty minutes. In 2020, cameras were programmed to take five photos one second apart when triggered by motion, and an additional one photo every twenty minutes. Installation took place during the early nestling phase (between 4 June and 18 July; mean installation date 21 June) and cameras were left in place until after juveniles dispersed in the fall. We observed no nest abandonment following camera installation. Camera site selection was not random but constrained by topography, access, and </w:t>
      </w:r>
      <w:commentRangeStart w:id="32"/>
      <w:r>
        <w:t>timing of discovery</w:t>
      </w:r>
      <w:commentRangeEnd w:id="32"/>
      <w:r w:rsidR="00AB5240">
        <w:rPr>
          <w:rStyle w:val="CommentReference"/>
        </w:rPr>
        <w:commentReference w:id="32"/>
      </w:r>
      <w:r>
        <w:t>.</w:t>
      </w:r>
    </w:p>
    <w:p w14:paraId="4EBB7B48" w14:textId="77777777" w:rsidR="001B619E" w:rsidRDefault="005D3A02">
      <w:pPr>
        <w:pStyle w:val="BodyText"/>
      </w:pPr>
      <w:r>
        <w:t xml:space="preserve">Breeding chronology was not available for most sites. At 12 of the 13 nests with cameras (2019 </w:t>
      </w:r>
      <w:r>
        <w:rPr>
          <w:i/>
        </w:rPr>
        <w:t>n</w:t>
      </w:r>
      <w:r>
        <w:t xml:space="preserve"> = 6, 2020 </w:t>
      </w:r>
      <w:r>
        <w:rPr>
          <w:i/>
        </w:rPr>
        <w:t>n</w:t>
      </w:r>
      <w:r>
        <w:t xml:space="preserve"> = 6), chicks were aged from photos taken shortly after camera installation using a pictorial guide (Boal 1994). Productivity was defined as the number of chicks to reach 32 days age (Boal 1994, McClaren et al. 2002).</w:t>
      </w:r>
    </w:p>
    <w:p w14:paraId="09755FBD" w14:textId="77777777" w:rsidR="001B619E" w:rsidRDefault="005D3A02">
      <w:pPr>
        <w:pStyle w:val="Heading3"/>
      </w:pPr>
      <w:bookmarkStart w:id="33" w:name="diet-quantification"/>
      <w:r>
        <w:t>Diet Quantification</w:t>
      </w:r>
      <w:bookmarkEnd w:id="33"/>
    </w:p>
    <w:p w14:paraId="76E67C52" w14:textId="77777777" w:rsidR="001B619E" w:rsidRDefault="005D3A02">
      <w:pPr>
        <w:pStyle w:val="FirstParagraph"/>
      </w:pPr>
      <w:r>
        <w:t>We reconstructed prey from pellets and prey remains following a modification of the protocol used by Lewis et al. (2004). Within each sample, remains were identified to the lowest possible taxonomic category and the minimum number of individuals counted (</w:t>
      </w:r>
      <w:proofErr w:type="gramStart"/>
      <w:r>
        <w:t>i.e.</w:t>
      </w:r>
      <w:proofErr w:type="gramEnd"/>
      <w:r>
        <w:t xml:space="preserve"> 3 hare femurs = 2 </w:t>
      </w:r>
      <w:r>
        <w:rPr>
          <w:i/>
        </w:rPr>
        <w:t>Lepus americanus</w:t>
      </w:r>
      <w:r>
        <w:t>). Intact pellets and broken but reassembled pellets were analyzed individually within each sample, while fragmented pellets were combined within each sample. Pellets were dissected and feathers, fur, and hard parts (bones, teeth, claws) were identified to the lowest taxonomic level. We counted the minimum number of individuals represented within the pellet or pellet collection. Prey items from pellets and remains were additionally categorized by size (small = sparrow- or vole-sized, medium = jay- or squirrel-sized, and large = grouse- or hare-sized).</w:t>
      </w:r>
    </w:p>
    <w:p w14:paraId="033C4B81" w14:textId="51E2419A" w:rsidR="001B619E" w:rsidRDefault="005D3A02">
      <w:pPr>
        <w:pStyle w:val="BodyText"/>
      </w:pPr>
      <w:r>
        <w:t xml:space="preserve">Prey items identified to species were assigned </w:t>
      </w:r>
      <w:commentRangeStart w:id="34"/>
      <w:r>
        <w:t>mass</w:t>
      </w:r>
      <w:commentRangeEnd w:id="34"/>
      <w:r w:rsidR="00AB5240">
        <w:rPr>
          <w:rStyle w:val="CommentReference"/>
        </w:rPr>
        <w:commentReference w:id="34"/>
      </w:r>
      <w:r>
        <w:t xml:space="preserve"> using data from the literature. We assigned mass to mammals from Nagorsen (2002) and to birds from Billerman et al. (2020), using the geographically closest estimates available and averaging the mass of males and females. We treated some relatively </w:t>
      </w:r>
      <w:commentRangeStart w:id="35"/>
      <w:r>
        <w:t>homogenous</w:t>
      </w:r>
      <w:commentRangeEnd w:id="35"/>
      <w:r w:rsidR="00015238">
        <w:rPr>
          <w:rStyle w:val="CommentReference"/>
        </w:rPr>
        <w:commentReference w:id="35"/>
      </w:r>
      <w:r>
        <w:t xml:space="preserve"> genera (such as </w:t>
      </w:r>
      <w:r>
        <w:rPr>
          <w:i/>
        </w:rPr>
        <w:t>Eutamias</w:t>
      </w:r>
      <w:r>
        <w:t xml:space="preserve"> and </w:t>
      </w:r>
      <w:r>
        <w:rPr>
          <w:i/>
        </w:rPr>
        <w:t>Myotis</w:t>
      </w:r>
      <w:r>
        <w:t>) as a single species. For these genera, we assigned mass by averaging the masses of all possible species, based on range maps. Red squirrels (</w:t>
      </w:r>
      <w:proofErr w:type="spellStart"/>
      <w:r>
        <w:rPr>
          <w:i/>
        </w:rPr>
        <w:t>Tamiasciurus</w:t>
      </w:r>
      <w:proofErr w:type="spellEnd"/>
      <w:r>
        <w:rPr>
          <w:i/>
        </w:rPr>
        <w:t xml:space="preserve"> </w:t>
      </w:r>
      <w:proofErr w:type="spellStart"/>
      <w:r>
        <w:rPr>
          <w:i/>
        </w:rPr>
        <w:t>hudsonicus</w:t>
      </w:r>
      <w:proofErr w:type="spellEnd"/>
      <w:r>
        <w:t>) were</w:t>
      </w:r>
      <w:ins w:id="36" w:author="David Green" w:date="2021-05-06T08:43:00Z">
        <w:r w:rsidR="00015238">
          <w:t xml:space="preserve"> only</w:t>
        </w:r>
      </w:ins>
      <w:r>
        <w:t xml:space="preserve"> present at a single site within our study area; when unable to distinguish between the two members of the genus </w:t>
      </w:r>
      <w:r>
        <w:rPr>
          <w:i/>
        </w:rPr>
        <w:t>Tamiasciurus</w:t>
      </w:r>
      <w:r>
        <w:t xml:space="preserve"> we assigned the item to the more common </w:t>
      </w:r>
      <w:r>
        <w:rPr>
          <w:i/>
        </w:rPr>
        <w:t>T. douglasii</w:t>
      </w:r>
      <w:r>
        <w:t>. Unidentified grouse were common among remains; these were assigned the mean mass of the two grouse species present in our study area (</w:t>
      </w:r>
      <w:r>
        <w:rPr>
          <w:i/>
        </w:rPr>
        <w:t>Bonasa umbellus</w:t>
      </w:r>
      <w:r>
        <w:t xml:space="preserve"> and </w:t>
      </w:r>
      <w:r>
        <w:rPr>
          <w:i/>
        </w:rPr>
        <w:t>Dendragapus fulignosus</w:t>
      </w:r>
      <w:r>
        <w:t>). Juvenile</w:t>
      </w:r>
      <w:commentRangeStart w:id="37"/>
      <w:r>
        <w:t>s</w:t>
      </w:r>
      <w:commentRangeEnd w:id="37"/>
      <w:r w:rsidR="00015238">
        <w:rPr>
          <w:rStyle w:val="CommentReference"/>
        </w:rPr>
        <w:commentReference w:id="37"/>
      </w:r>
      <w:r>
        <w:t xml:space="preserve"> were assigned 50% of adult mass. Unidentified items were assigned mass by averaging the masses of the identified species in that size category and taxonomic class.</w:t>
      </w:r>
    </w:p>
    <w:p w14:paraId="3B295520" w14:textId="77777777" w:rsidR="001B619E" w:rsidRDefault="005D3A02">
      <w:pPr>
        <w:pStyle w:val="BodyText"/>
      </w:pPr>
      <w:r>
        <w:t xml:space="preserve">Data from prey remains and egested pellets are known to be biased indices of diet. Some authors have found combining data from both sources to produce relatively unbiased results that can serve as a helpful supplement to nest camera data (Simmons et al. 1991, Lewis et al. 2004). After testing for differences between pooled pellets-and-remains data </w:t>
      </w:r>
      <w:r>
        <w:lastRenderedPageBreak/>
        <w:t>and camera data we found significant differences between these two sources. We therefore report results from pellets, pooled pellets-and-remains, and cameras separately. We do not report results from prey remains alone, as diet composition estimates from prey remains are highly biased and infrequently used in raptor diet studies.</w:t>
      </w:r>
    </w:p>
    <w:p w14:paraId="3BB38E7C" w14:textId="77777777" w:rsidR="001B619E" w:rsidRDefault="005D3A02">
      <w:pPr>
        <w:pStyle w:val="BodyText"/>
      </w:pPr>
      <w:r>
        <w:t xml:space="preserve">Nest camera photos were </w:t>
      </w:r>
      <w:proofErr w:type="gramStart"/>
      <w:r>
        <w:t>reviewed</w:t>
      </w:r>
      <w:proofErr w:type="gramEnd"/>
      <w:r>
        <w:t xml:space="preserve"> and each new prey item delivered to the nest was recorded and identified to species when possible. When items could not be identified to species, they were identified to the lowest possible taxonomic level. Prey items identified from photos were assigned a size category and biomass by the same method used for remains and pellets. Partial items were assigned the average mass for that size category and taxonomic class.</w:t>
      </w:r>
    </w:p>
    <w:p w14:paraId="726DFE11" w14:textId="77777777" w:rsidR="001B619E" w:rsidRDefault="005D3A02">
      <w:pPr>
        <w:pStyle w:val="BodyText"/>
      </w:pPr>
      <w:r>
        <w:t xml:space="preserve">We quantified goshawk diet across the entire study area in several ways using data from pellets, pooled pellets-and-remains, and nest cameras. For ease of comparison, we simplified prey items into eight broad categories: tree squirrels (genus </w:t>
      </w:r>
      <w:r>
        <w:rPr>
          <w:i/>
        </w:rPr>
        <w:t>Tamiasciurus</w:t>
      </w:r>
      <w:r>
        <w:t xml:space="preserve">), hares (genus </w:t>
      </w:r>
      <w:r>
        <w:rPr>
          <w:i/>
        </w:rPr>
        <w:t>Lepus</w:t>
      </w:r>
      <w:r>
        <w:t xml:space="preserve">), all other mammals, grouse (subfamily Tetraoninae), thrushes (family Turdidae), corvids (family Corvidae), all other birds, and unidentified items. We calculated the relative proportion of avian and mammalian biomass, as well as the relative proportion of biomass composed of tree squirrels (genus </w:t>
      </w:r>
      <w:r>
        <w:rPr>
          <w:i/>
        </w:rPr>
        <w:t>Tamiasciurus</w:t>
      </w:r>
      <w:r>
        <w:t xml:space="preserve">), which are known to be an important source of prey for goshawks in British Columbia (Ethier 1999). For nests with cameras, we additionally quantified diet at the level of the individual nest and further calculated diet diversity with Simpson’s Diversity Index (Simpson 1949) using counts of items identified to genus or better. We report all diet quantification as percent of biomass or mean percent biomass </w:t>
      </w:r>
      <m:oMath>
        <m:r>
          <w:rPr>
            <w:rFonts w:ascii="Cambria Math" w:hAnsi="Cambria Math"/>
          </w:rPr>
          <m:t>±</m:t>
        </m:r>
      </m:oMath>
      <w:r>
        <w:t xml:space="preserve"> the standard deviation except where counts or percents of items are explicitly specified.</w:t>
      </w:r>
    </w:p>
    <w:p w14:paraId="00B8B5E9" w14:textId="77777777" w:rsidR="001B619E" w:rsidRDefault="005D3A02">
      <w:pPr>
        <w:pStyle w:val="Heading3"/>
      </w:pPr>
      <w:bookmarkStart w:id="38" w:name="statistical-analysis"/>
      <w:r>
        <w:t>Statistical Analysis</w:t>
      </w:r>
      <w:bookmarkEnd w:id="38"/>
    </w:p>
    <w:p w14:paraId="49275621" w14:textId="77777777" w:rsidR="001B619E" w:rsidRDefault="005D3A02">
      <w:pPr>
        <w:pStyle w:val="FirstParagraph"/>
      </w:pPr>
      <w:r>
        <w:t xml:space="preserve">Sites were classified as either coastal or transition based on whether the site was centered within the transition zone defined by </w:t>
      </w:r>
      <w:commentRangeStart w:id="39"/>
      <w:r>
        <w:t xml:space="preserve">Team (2008). </w:t>
      </w:r>
      <w:commentRangeEnd w:id="39"/>
      <w:r w:rsidR="00015238">
        <w:rPr>
          <w:rStyle w:val="CommentReference"/>
        </w:rPr>
        <w:commentReference w:id="39"/>
      </w:r>
      <w:r>
        <w:t xml:space="preserve">We used counts of items assigned to the eight broad prey categories to assess differences in goshawk diet between the coastal and transition zones. We combined all data within each zone and tested each data source separately using a chi-squared test with simulated Monte Carlo </w:t>
      </w:r>
      <w:r>
        <w:rPr>
          <w:i/>
        </w:rPr>
        <w:t>p</w:t>
      </w:r>
      <w:r>
        <w:t xml:space="preserve">-values (2000 permutations) due to small sample sizes (Hope 1968). For nests with cameras, we also calculated the proportion of squirrel biomass and diet diversity at the individual nest level and compared these between the zones using a </w:t>
      </w:r>
      <w:r>
        <w:rPr>
          <w:i/>
        </w:rPr>
        <w:t>t</w:t>
      </w:r>
      <w:r>
        <w:t xml:space="preserve">-test. Finally, we tested for differences in productivity between the two zones using a </w:t>
      </w:r>
      <w:r>
        <w:rPr>
          <w:i/>
        </w:rPr>
        <w:t>t</w:t>
      </w:r>
      <w:r>
        <w:t>-test.</w:t>
      </w:r>
    </w:p>
    <w:p w14:paraId="05200975" w14:textId="77777777" w:rsidR="001B619E" w:rsidRDefault="005D3A02">
      <w:pPr>
        <w:pStyle w:val="BodyText"/>
      </w:pPr>
      <w:r>
        <w:t xml:space="preserve">To determine the potential reproductive consequences of dietary variation, we examined how two aspects of diet, diet diversity and the proportion squirrel biomass in the diet, influenced productivity using linear regressions. We included all available nests in this analysis, including one site which contained an active nest in both years of the study. The presented results are not altered if variables for this site are averaged across years or a single year is randomly selected for inclusion. Because productivity data were available only from sites with nest cameras and nest-level diet data from pellets and prey remains were sparse, we performed this analysis using only diet data from nest cameras. All </w:t>
      </w:r>
      <w:r>
        <w:lastRenderedPageBreak/>
        <w:t xml:space="preserve">analyses were performed in R (Team 2020). We used a significance level of </w:t>
      </w:r>
      <w:r>
        <w:rPr>
          <w:i/>
        </w:rPr>
        <w:t>P</w:t>
      </w:r>
      <w:r>
        <w:t xml:space="preserve"> = 0.05 for all tests.</w:t>
      </w:r>
    </w:p>
    <w:p w14:paraId="391787CD" w14:textId="77777777" w:rsidR="001B619E" w:rsidRDefault="005D3A02">
      <w:pPr>
        <w:pStyle w:val="Heading1"/>
      </w:pPr>
      <w:bookmarkStart w:id="40" w:name="results"/>
      <w:r>
        <w:t>Results</w:t>
      </w:r>
      <w:bookmarkEnd w:id="40"/>
    </w:p>
    <w:p w14:paraId="56C18316" w14:textId="77777777" w:rsidR="001B619E" w:rsidRDefault="005D3A02">
      <w:pPr>
        <w:pStyle w:val="Heading2"/>
      </w:pPr>
      <w:bookmarkStart w:id="41" w:name="goshawk-diet"/>
      <w:r>
        <w:t xml:space="preserve">Goshawk </w:t>
      </w:r>
      <w:commentRangeStart w:id="42"/>
      <w:r>
        <w:t>Diet</w:t>
      </w:r>
      <w:bookmarkEnd w:id="41"/>
      <w:commentRangeEnd w:id="42"/>
      <w:r w:rsidR="00015238">
        <w:rPr>
          <w:rStyle w:val="CommentReference"/>
          <w:rFonts w:asciiTheme="minorHAnsi" w:eastAsiaTheme="minorHAnsi" w:hAnsiTheme="minorHAnsi" w:cstheme="minorBidi"/>
          <w:b w:val="0"/>
          <w:bCs w:val="0"/>
          <w:color w:val="auto"/>
        </w:rPr>
        <w:commentReference w:id="42"/>
      </w:r>
    </w:p>
    <w:tbl>
      <w:tblPr>
        <w:tblStyle w:val="Table"/>
        <w:tblW w:w="10800" w:type="dxa"/>
        <w:jc w:val="center"/>
        <w:tblLayout w:type="fixed"/>
        <w:tblLook w:val="0420" w:firstRow="1" w:lastRow="0" w:firstColumn="0" w:lastColumn="0" w:noHBand="0" w:noVBand="1"/>
      </w:tblPr>
      <w:tblGrid>
        <w:gridCol w:w="990"/>
        <w:gridCol w:w="1170"/>
        <w:gridCol w:w="1620"/>
        <w:gridCol w:w="630"/>
        <w:gridCol w:w="990"/>
        <w:gridCol w:w="1080"/>
        <w:gridCol w:w="1080"/>
        <w:gridCol w:w="1080"/>
        <w:gridCol w:w="1080"/>
        <w:gridCol w:w="1080"/>
      </w:tblGrid>
      <w:tr w:rsidR="001B619E" w14:paraId="1EB1DED1" w14:textId="77777777" w:rsidTr="00BA45B5">
        <w:trPr>
          <w:cantSplit/>
          <w:tblHeader/>
          <w:jc w:val="center"/>
        </w:trPr>
        <w:tc>
          <w:tcPr>
            <w:tcW w:w="4410" w:type="dxa"/>
            <w:gridSpan w:val="4"/>
            <w:shd w:val="clear" w:color="auto" w:fill="FFFFFF"/>
            <w:tcMar>
              <w:top w:w="0" w:type="dxa"/>
              <w:left w:w="0" w:type="dxa"/>
              <w:bottom w:w="0" w:type="dxa"/>
              <w:right w:w="0" w:type="dxa"/>
            </w:tcMar>
            <w:vAlign w:val="center"/>
          </w:tcPr>
          <w:p w14:paraId="58CEC4FF"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2070" w:type="dxa"/>
            <w:gridSpan w:val="2"/>
            <w:shd w:val="clear" w:color="auto" w:fill="FFFFFF"/>
            <w:tcMar>
              <w:top w:w="0" w:type="dxa"/>
              <w:left w:w="0" w:type="dxa"/>
              <w:bottom w:w="0" w:type="dxa"/>
              <w:right w:w="0" w:type="dxa"/>
            </w:tcMar>
            <w:vAlign w:val="center"/>
          </w:tcPr>
          <w:p w14:paraId="0F685AF5" w14:textId="77777777" w:rsidR="001B619E" w:rsidRDefault="005D3A02">
            <w:pPr>
              <w:spacing w:before="100" w:after="100"/>
              <w:ind w:left="100" w:right="100"/>
            </w:pPr>
            <w:r>
              <w:rPr>
                <w:rFonts w:ascii="Arial" w:eastAsia="Arial" w:hAnsi="Arial" w:cs="Arial"/>
                <w:color w:val="000000"/>
                <w:sz w:val="22"/>
                <w:szCs w:val="22"/>
              </w:rPr>
              <w:t>Camera</w:t>
            </w:r>
          </w:p>
        </w:tc>
        <w:tc>
          <w:tcPr>
            <w:tcW w:w="2160" w:type="dxa"/>
            <w:gridSpan w:val="2"/>
            <w:shd w:val="clear" w:color="auto" w:fill="FFFFFF"/>
            <w:tcMar>
              <w:top w:w="0" w:type="dxa"/>
              <w:left w:w="0" w:type="dxa"/>
              <w:bottom w:w="0" w:type="dxa"/>
              <w:right w:w="0" w:type="dxa"/>
            </w:tcMar>
            <w:vAlign w:val="center"/>
          </w:tcPr>
          <w:p w14:paraId="31762732" w14:textId="77777777" w:rsidR="001B619E" w:rsidRDefault="005D3A02">
            <w:pPr>
              <w:spacing w:before="100" w:after="100"/>
              <w:ind w:left="100" w:right="100"/>
            </w:pPr>
            <w:r>
              <w:rPr>
                <w:rFonts w:ascii="Arial" w:eastAsia="Arial" w:hAnsi="Arial" w:cs="Arial"/>
                <w:color w:val="000000"/>
                <w:sz w:val="22"/>
                <w:szCs w:val="22"/>
              </w:rPr>
              <w:t>Pellets</w:t>
            </w:r>
          </w:p>
        </w:tc>
        <w:tc>
          <w:tcPr>
            <w:tcW w:w="2160" w:type="dxa"/>
            <w:gridSpan w:val="2"/>
            <w:shd w:val="clear" w:color="auto" w:fill="FFFFFF"/>
            <w:tcMar>
              <w:top w:w="0" w:type="dxa"/>
              <w:left w:w="0" w:type="dxa"/>
              <w:bottom w:w="0" w:type="dxa"/>
              <w:right w:w="0" w:type="dxa"/>
            </w:tcMar>
            <w:vAlign w:val="center"/>
          </w:tcPr>
          <w:p w14:paraId="1CCA79DD" w14:textId="77777777" w:rsidR="001B619E" w:rsidRDefault="005D3A02">
            <w:pPr>
              <w:spacing w:before="100" w:after="100"/>
              <w:ind w:left="100" w:right="100"/>
            </w:pPr>
            <w:r>
              <w:rPr>
                <w:rFonts w:ascii="Arial" w:eastAsia="Arial" w:hAnsi="Arial" w:cs="Arial"/>
                <w:color w:val="000000"/>
                <w:sz w:val="22"/>
                <w:szCs w:val="22"/>
              </w:rPr>
              <w:t>Remains</w:t>
            </w:r>
          </w:p>
        </w:tc>
      </w:tr>
      <w:tr w:rsidR="001B619E" w14:paraId="5BECED3F" w14:textId="77777777" w:rsidTr="00BA45B5">
        <w:trPr>
          <w:cantSplit/>
          <w:tblHeader/>
          <w:jc w:val="center"/>
        </w:trPr>
        <w:tc>
          <w:tcPr>
            <w:tcW w:w="9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BDAF00" w14:textId="77777777" w:rsidR="001B619E" w:rsidRDefault="005D3A02">
            <w:pPr>
              <w:spacing w:before="100" w:after="100"/>
              <w:ind w:left="100" w:right="100"/>
            </w:pPr>
            <w:r>
              <w:rPr>
                <w:rFonts w:ascii="Arial" w:eastAsia="Arial" w:hAnsi="Arial" w:cs="Arial"/>
                <w:color w:val="000000"/>
                <w:sz w:val="22"/>
                <w:szCs w:val="22"/>
              </w:rPr>
              <w:t>Class</w:t>
            </w:r>
          </w:p>
        </w:tc>
        <w:tc>
          <w:tcPr>
            <w:tcW w:w="11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EF59E3" w14:textId="77777777" w:rsidR="001B619E" w:rsidRDefault="005D3A02">
            <w:pPr>
              <w:spacing w:before="100" w:after="100"/>
              <w:ind w:left="100" w:right="100"/>
            </w:pPr>
            <w:r>
              <w:rPr>
                <w:rFonts w:ascii="Arial" w:eastAsia="Arial" w:hAnsi="Arial" w:cs="Arial"/>
                <w:color w:val="000000"/>
                <w:sz w:val="22"/>
                <w:szCs w:val="22"/>
              </w:rPr>
              <w:t>Common name</w:t>
            </w:r>
          </w:p>
        </w:tc>
        <w:tc>
          <w:tcPr>
            <w:tcW w:w="16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58067F" w14:textId="77777777" w:rsidR="001B619E" w:rsidRDefault="005D3A02">
            <w:pPr>
              <w:spacing w:before="100" w:after="100"/>
              <w:ind w:left="100" w:right="100"/>
            </w:pPr>
            <w:r>
              <w:rPr>
                <w:rFonts w:ascii="Arial" w:eastAsia="Arial" w:hAnsi="Arial" w:cs="Arial"/>
                <w:color w:val="000000"/>
                <w:sz w:val="22"/>
                <w:szCs w:val="22"/>
              </w:rPr>
              <w:t>binomial</w:t>
            </w:r>
          </w:p>
        </w:tc>
        <w:tc>
          <w:tcPr>
            <w:tcW w:w="6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FE1659" w14:textId="77777777" w:rsidR="001B619E" w:rsidRDefault="005D3A02">
            <w:pPr>
              <w:spacing w:before="100" w:after="100"/>
              <w:ind w:left="100" w:right="100"/>
              <w:jc w:val="right"/>
            </w:pPr>
            <w:r>
              <w:rPr>
                <w:rFonts w:ascii="Arial" w:eastAsia="Arial" w:hAnsi="Arial" w:cs="Arial"/>
                <w:color w:val="000000"/>
                <w:sz w:val="22"/>
                <w:szCs w:val="22"/>
              </w:rPr>
              <w:t>N</w:t>
            </w:r>
          </w:p>
        </w:tc>
        <w:tc>
          <w:tcPr>
            <w:tcW w:w="9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AC1080" w14:textId="77777777" w:rsidR="001B619E" w:rsidRDefault="005D3A02">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01D2DF" w14:textId="77777777" w:rsidR="001B619E" w:rsidRDefault="005D3A02">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037CB7" w14:textId="77777777" w:rsidR="001B619E" w:rsidRDefault="005D3A02">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ED47229" w14:textId="77777777" w:rsidR="001B619E" w:rsidRDefault="005D3A02">
            <w:pPr>
              <w:spacing w:before="100" w:after="100"/>
              <w:ind w:left="100" w:right="100"/>
              <w:jc w:val="right"/>
            </w:pPr>
            <w:r>
              <w:rPr>
                <w:rFonts w:ascii="Arial" w:eastAsia="Arial" w:hAnsi="Arial" w:cs="Arial"/>
                <w:color w:val="000000"/>
                <w:sz w:val="22"/>
                <w:szCs w:val="22"/>
              </w:rPr>
              <w:t>% biomass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2C8E80" w14:textId="77777777" w:rsidR="001B619E" w:rsidRDefault="005D3A02">
            <w:pPr>
              <w:spacing w:before="100" w:after="100"/>
              <w:ind w:left="100" w:right="100"/>
              <w:jc w:val="right"/>
            </w:pPr>
            <w:r>
              <w:rPr>
                <w:rFonts w:ascii="Arial" w:eastAsia="Arial" w:hAnsi="Arial" w:cs="Arial"/>
                <w:color w:val="000000"/>
                <w:sz w:val="22"/>
                <w:szCs w:val="22"/>
              </w:rPr>
              <w:t>% items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6384DD" w14:textId="77777777" w:rsidR="001B619E" w:rsidRDefault="005D3A02">
            <w:pPr>
              <w:spacing w:before="100" w:after="100"/>
              <w:ind w:left="100" w:right="100"/>
              <w:jc w:val="right"/>
            </w:pPr>
            <w:r>
              <w:rPr>
                <w:rFonts w:ascii="Arial" w:eastAsia="Arial" w:hAnsi="Arial" w:cs="Arial"/>
                <w:color w:val="000000"/>
                <w:sz w:val="22"/>
                <w:szCs w:val="22"/>
              </w:rPr>
              <w:t>% biomass</w:t>
            </w:r>
          </w:p>
        </w:tc>
      </w:tr>
      <w:tr w:rsidR="001B619E" w14:paraId="3724DA62" w14:textId="77777777" w:rsidTr="00BA45B5">
        <w:trPr>
          <w:cantSplit/>
          <w:jc w:val="center"/>
        </w:trPr>
        <w:tc>
          <w:tcPr>
            <w:tcW w:w="990" w:type="dxa"/>
            <w:shd w:val="clear" w:color="auto" w:fill="FFFFFF"/>
            <w:tcMar>
              <w:top w:w="0" w:type="dxa"/>
              <w:left w:w="0" w:type="dxa"/>
              <w:bottom w:w="0" w:type="dxa"/>
              <w:right w:w="0" w:type="dxa"/>
            </w:tcMar>
            <w:vAlign w:val="center"/>
          </w:tcPr>
          <w:p w14:paraId="2B56775C"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2F2DC65C" w14:textId="77777777" w:rsidR="001B619E" w:rsidRDefault="005D3A02">
            <w:pPr>
              <w:spacing w:before="100" w:after="100"/>
              <w:ind w:left="100" w:right="100"/>
            </w:pPr>
            <w:r>
              <w:rPr>
                <w:rFonts w:ascii="Arial" w:eastAsia="Arial" w:hAnsi="Arial" w:cs="Arial"/>
                <w:color w:val="000000"/>
                <w:sz w:val="22"/>
                <w:szCs w:val="22"/>
              </w:rPr>
              <w:t>Unknown</w:t>
            </w:r>
          </w:p>
        </w:tc>
        <w:tc>
          <w:tcPr>
            <w:tcW w:w="1620" w:type="dxa"/>
            <w:shd w:val="clear" w:color="auto" w:fill="FFFFFF"/>
            <w:tcMar>
              <w:top w:w="0" w:type="dxa"/>
              <w:left w:w="0" w:type="dxa"/>
              <w:bottom w:w="0" w:type="dxa"/>
              <w:right w:w="0" w:type="dxa"/>
            </w:tcMar>
            <w:vAlign w:val="center"/>
          </w:tcPr>
          <w:p w14:paraId="0A1F8B45"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772E935B" w14:textId="77777777" w:rsidR="001B619E" w:rsidRDefault="005D3A02">
            <w:pPr>
              <w:spacing w:before="100" w:after="100"/>
              <w:ind w:left="100" w:right="100"/>
              <w:jc w:val="right"/>
            </w:pPr>
            <w:r>
              <w:rPr>
                <w:rFonts w:ascii="Arial" w:eastAsia="Arial" w:hAnsi="Arial" w:cs="Arial"/>
                <w:color w:val="000000"/>
                <w:sz w:val="22"/>
                <w:szCs w:val="22"/>
              </w:rPr>
              <w:t>157</w:t>
            </w:r>
          </w:p>
        </w:tc>
        <w:tc>
          <w:tcPr>
            <w:tcW w:w="990" w:type="dxa"/>
            <w:shd w:val="clear" w:color="auto" w:fill="FFFFFF"/>
            <w:tcMar>
              <w:top w:w="0" w:type="dxa"/>
              <w:left w:w="0" w:type="dxa"/>
              <w:bottom w:w="0" w:type="dxa"/>
              <w:right w:w="0" w:type="dxa"/>
            </w:tcMar>
            <w:vAlign w:val="center"/>
          </w:tcPr>
          <w:p w14:paraId="50D7FA3A" w14:textId="77777777" w:rsidR="001B619E" w:rsidRDefault="005D3A02">
            <w:pPr>
              <w:spacing w:before="100" w:after="100"/>
              <w:ind w:left="100" w:right="100"/>
              <w:jc w:val="right"/>
            </w:pPr>
            <w:r>
              <w:rPr>
                <w:rFonts w:ascii="Arial" w:eastAsia="Arial" w:hAnsi="Arial" w:cs="Arial"/>
                <w:color w:val="000000"/>
                <w:sz w:val="22"/>
                <w:szCs w:val="22"/>
              </w:rPr>
              <w:t>14.22</w:t>
            </w:r>
          </w:p>
        </w:tc>
        <w:tc>
          <w:tcPr>
            <w:tcW w:w="1080" w:type="dxa"/>
            <w:shd w:val="clear" w:color="auto" w:fill="FFFFFF"/>
            <w:tcMar>
              <w:top w:w="0" w:type="dxa"/>
              <w:left w:w="0" w:type="dxa"/>
              <w:bottom w:w="0" w:type="dxa"/>
              <w:right w:w="0" w:type="dxa"/>
            </w:tcMar>
            <w:vAlign w:val="center"/>
          </w:tcPr>
          <w:p w14:paraId="08A759C4" w14:textId="77777777" w:rsidR="001B619E" w:rsidRDefault="005D3A02">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172B6DC0" w14:textId="77777777" w:rsidR="001B619E" w:rsidRDefault="005D3A02">
            <w:pPr>
              <w:spacing w:before="100" w:after="100"/>
              <w:ind w:left="100" w:right="100"/>
              <w:jc w:val="right"/>
            </w:pPr>
            <w:r>
              <w:rPr>
                <w:rFonts w:ascii="Arial" w:eastAsia="Arial" w:hAnsi="Arial" w:cs="Arial"/>
                <w:color w:val="000000"/>
                <w:sz w:val="22"/>
                <w:szCs w:val="22"/>
              </w:rPr>
              <w:t>25.19</w:t>
            </w:r>
          </w:p>
        </w:tc>
        <w:tc>
          <w:tcPr>
            <w:tcW w:w="1080" w:type="dxa"/>
            <w:shd w:val="clear" w:color="auto" w:fill="FFFFFF"/>
            <w:tcMar>
              <w:top w:w="0" w:type="dxa"/>
              <w:left w:w="0" w:type="dxa"/>
              <w:bottom w:w="0" w:type="dxa"/>
              <w:right w:w="0" w:type="dxa"/>
            </w:tcMar>
            <w:vAlign w:val="center"/>
          </w:tcPr>
          <w:p w14:paraId="781E2567" w14:textId="77777777" w:rsidR="001B619E" w:rsidRDefault="005D3A02">
            <w:pPr>
              <w:spacing w:before="100" w:after="100"/>
              <w:ind w:left="100" w:right="100"/>
              <w:jc w:val="right"/>
            </w:pPr>
            <w:r>
              <w:rPr>
                <w:rFonts w:ascii="Arial" w:eastAsia="Arial" w:hAnsi="Arial" w:cs="Arial"/>
                <w:color w:val="000000"/>
                <w:sz w:val="22"/>
                <w:szCs w:val="22"/>
              </w:rPr>
              <w:t>11.10</w:t>
            </w:r>
          </w:p>
        </w:tc>
        <w:tc>
          <w:tcPr>
            <w:tcW w:w="1080" w:type="dxa"/>
            <w:shd w:val="clear" w:color="auto" w:fill="FFFFFF"/>
            <w:tcMar>
              <w:top w:w="0" w:type="dxa"/>
              <w:left w:w="0" w:type="dxa"/>
              <w:bottom w:w="0" w:type="dxa"/>
              <w:right w:w="0" w:type="dxa"/>
            </w:tcMar>
            <w:vAlign w:val="center"/>
          </w:tcPr>
          <w:p w14:paraId="378DEBA3" w14:textId="77777777" w:rsidR="001B619E" w:rsidRDefault="005D3A02">
            <w:pPr>
              <w:spacing w:before="100" w:after="100"/>
              <w:ind w:left="100" w:right="100"/>
              <w:jc w:val="right"/>
            </w:pPr>
            <w:r>
              <w:rPr>
                <w:rFonts w:ascii="Arial" w:eastAsia="Arial" w:hAnsi="Arial" w:cs="Arial"/>
                <w:color w:val="000000"/>
                <w:sz w:val="22"/>
                <w:szCs w:val="22"/>
              </w:rPr>
              <w:t>48.76</w:t>
            </w:r>
          </w:p>
        </w:tc>
        <w:tc>
          <w:tcPr>
            <w:tcW w:w="1080" w:type="dxa"/>
            <w:shd w:val="clear" w:color="auto" w:fill="FFFFFF"/>
            <w:tcMar>
              <w:top w:w="0" w:type="dxa"/>
              <w:left w:w="0" w:type="dxa"/>
              <w:bottom w:w="0" w:type="dxa"/>
              <w:right w:w="0" w:type="dxa"/>
            </w:tcMar>
            <w:vAlign w:val="center"/>
          </w:tcPr>
          <w:p w14:paraId="5A959292" w14:textId="77777777" w:rsidR="001B619E" w:rsidRDefault="005D3A02">
            <w:pPr>
              <w:spacing w:before="100" w:after="100"/>
              <w:ind w:left="100" w:right="100"/>
              <w:jc w:val="right"/>
            </w:pPr>
            <w:r>
              <w:rPr>
                <w:rFonts w:ascii="Arial" w:eastAsia="Arial" w:hAnsi="Arial" w:cs="Arial"/>
                <w:color w:val="000000"/>
                <w:sz w:val="22"/>
                <w:szCs w:val="22"/>
              </w:rPr>
              <w:t>54.86</w:t>
            </w:r>
          </w:p>
        </w:tc>
      </w:tr>
      <w:tr w:rsidR="001B619E" w14:paraId="103E2522" w14:textId="77777777" w:rsidTr="00BA45B5">
        <w:trPr>
          <w:cantSplit/>
          <w:jc w:val="center"/>
        </w:trPr>
        <w:tc>
          <w:tcPr>
            <w:tcW w:w="990" w:type="dxa"/>
            <w:shd w:val="clear" w:color="auto" w:fill="FFFFFF"/>
            <w:tcMar>
              <w:top w:w="0" w:type="dxa"/>
              <w:left w:w="0" w:type="dxa"/>
              <w:bottom w:w="0" w:type="dxa"/>
              <w:right w:w="0" w:type="dxa"/>
            </w:tcMar>
            <w:vAlign w:val="center"/>
          </w:tcPr>
          <w:p w14:paraId="1BDAB84C"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30DCF528" w14:textId="77777777" w:rsidR="001B619E" w:rsidRDefault="005D3A02">
            <w:pPr>
              <w:spacing w:before="100" w:after="100"/>
              <w:ind w:left="100" w:right="100"/>
            </w:pPr>
            <w:r>
              <w:rPr>
                <w:rFonts w:ascii="Arial" w:eastAsia="Arial" w:hAnsi="Arial" w:cs="Arial"/>
                <w:color w:val="000000"/>
                <w:sz w:val="22"/>
                <w:szCs w:val="22"/>
              </w:rPr>
              <w:t>Northern goshawk</w:t>
            </w:r>
          </w:p>
        </w:tc>
        <w:tc>
          <w:tcPr>
            <w:tcW w:w="1620" w:type="dxa"/>
            <w:shd w:val="clear" w:color="auto" w:fill="FFFFFF"/>
            <w:tcMar>
              <w:top w:w="0" w:type="dxa"/>
              <w:left w:w="0" w:type="dxa"/>
              <w:bottom w:w="0" w:type="dxa"/>
              <w:right w:w="0" w:type="dxa"/>
            </w:tcMar>
            <w:vAlign w:val="center"/>
          </w:tcPr>
          <w:p w14:paraId="27B5C631" w14:textId="77777777" w:rsidR="001B619E" w:rsidRDefault="005D3A02">
            <w:pPr>
              <w:spacing w:before="100" w:after="100"/>
              <w:ind w:left="100" w:right="100"/>
            </w:pPr>
            <w:r>
              <w:rPr>
                <w:rFonts w:ascii="Arial" w:eastAsia="Arial" w:hAnsi="Arial" w:cs="Arial"/>
                <w:color w:val="000000"/>
                <w:sz w:val="22"/>
                <w:szCs w:val="22"/>
              </w:rPr>
              <w:t>Accipiter gentilis</w:t>
            </w:r>
          </w:p>
        </w:tc>
        <w:tc>
          <w:tcPr>
            <w:tcW w:w="630" w:type="dxa"/>
            <w:shd w:val="clear" w:color="auto" w:fill="FFFFFF"/>
            <w:tcMar>
              <w:top w:w="0" w:type="dxa"/>
              <w:left w:w="0" w:type="dxa"/>
              <w:bottom w:w="0" w:type="dxa"/>
              <w:right w:w="0" w:type="dxa"/>
            </w:tcMar>
            <w:vAlign w:val="center"/>
          </w:tcPr>
          <w:p w14:paraId="0381044C" w14:textId="77777777" w:rsidR="001B619E" w:rsidRDefault="005D3A02">
            <w:pPr>
              <w:spacing w:before="100" w:after="100"/>
              <w:ind w:left="100" w:right="100"/>
              <w:jc w:val="right"/>
            </w:pPr>
            <w:r>
              <w:rPr>
                <w:rFonts w:ascii="Arial" w:eastAsia="Arial" w:hAnsi="Arial" w:cs="Arial"/>
                <w:color w:val="000000"/>
                <w:sz w:val="22"/>
                <w:szCs w:val="22"/>
              </w:rPr>
              <w:t>2</w:t>
            </w:r>
          </w:p>
        </w:tc>
        <w:tc>
          <w:tcPr>
            <w:tcW w:w="990" w:type="dxa"/>
            <w:shd w:val="clear" w:color="auto" w:fill="FFFFFF"/>
            <w:tcMar>
              <w:top w:w="0" w:type="dxa"/>
              <w:left w:w="0" w:type="dxa"/>
              <w:bottom w:w="0" w:type="dxa"/>
              <w:right w:w="0" w:type="dxa"/>
            </w:tcMar>
            <w:vAlign w:val="center"/>
          </w:tcPr>
          <w:p w14:paraId="078E7775"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F897E8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8C89FC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3A70DF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AD02ADA" w14:textId="77777777" w:rsidR="001B619E" w:rsidRDefault="005D3A02">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7F08D0C6" w14:textId="77777777" w:rsidR="001B619E" w:rsidRDefault="005D3A02">
            <w:pPr>
              <w:spacing w:before="100" w:after="100"/>
              <w:ind w:left="100" w:right="100"/>
              <w:jc w:val="right"/>
            </w:pPr>
            <w:r>
              <w:rPr>
                <w:rFonts w:ascii="Arial" w:eastAsia="Arial" w:hAnsi="Arial" w:cs="Arial"/>
                <w:color w:val="000000"/>
                <w:sz w:val="22"/>
                <w:szCs w:val="22"/>
              </w:rPr>
              <w:t>1.81</w:t>
            </w:r>
          </w:p>
        </w:tc>
      </w:tr>
      <w:tr w:rsidR="001B619E" w14:paraId="111F85BD" w14:textId="77777777" w:rsidTr="00BA45B5">
        <w:trPr>
          <w:cantSplit/>
          <w:jc w:val="center"/>
        </w:trPr>
        <w:tc>
          <w:tcPr>
            <w:tcW w:w="990" w:type="dxa"/>
            <w:shd w:val="clear" w:color="auto" w:fill="FFFFFF"/>
            <w:tcMar>
              <w:top w:w="0" w:type="dxa"/>
              <w:left w:w="0" w:type="dxa"/>
              <w:bottom w:w="0" w:type="dxa"/>
              <w:right w:w="0" w:type="dxa"/>
            </w:tcMar>
            <w:vAlign w:val="center"/>
          </w:tcPr>
          <w:p w14:paraId="3B233DBA"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203E123" w14:textId="77777777" w:rsidR="001B619E" w:rsidRDefault="005D3A02">
            <w:pPr>
              <w:spacing w:before="100" w:after="100"/>
              <w:ind w:left="100" w:right="100"/>
            </w:pPr>
            <w:r>
              <w:rPr>
                <w:rFonts w:ascii="Arial" w:eastAsia="Arial" w:hAnsi="Arial" w:cs="Arial"/>
                <w:color w:val="000000"/>
                <w:sz w:val="22"/>
                <w:szCs w:val="22"/>
              </w:rPr>
              <w:t>Mallard</w:t>
            </w:r>
          </w:p>
        </w:tc>
        <w:tc>
          <w:tcPr>
            <w:tcW w:w="1620" w:type="dxa"/>
            <w:shd w:val="clear" w:color="auto" w:fill="FFFFFF"/>
            <w:tcMar>
              <w:top w:w="0" w:type="dxa"/>
              <w:left w:w="0" w:type="dxa"/>
              <w:bottom w:w="0" w:type="dxa"/>
              <w:right w:w="0" w:type="dxa"/>
            </w:tcMar>
            <w:vAlign w:val="center"/>
          </w:tcPr>
          <w:p w14:paraId="79E0CA03" w14:textId="77777777" w:rsidR="001B619E" w:rsidRDefault="005D3A02">
            <w:pPr>
              <w:spacing w:before="100" w:after="100"/>
              <w:ind w:left="100" w:right="100"/>
            </w:pPr>
            <w:r>
              <w:rPr>
                <w:rFonts w:ascii="Arial" w:eastAsia="Arial" w:hAnsi="Arial" w:cs="Arial"/>
                <w:color w:val="000000"/>
                <w:sz w:val="22"/>
                <w:szCs w:val="22"/>
              </w:rPr>
              <w:t>Anas platyrhynchos</w:t>
            </w:r>
          </w:p>
        </w:tc>
        <w:tc>
          <w:tcPr>
            <w:tcW w:w="630" w:type="dxa"/>
            <w:shd w:val="clear" w:color="auto" w:fill="FFFFFF"/>
            <w:tcMar>
              <w:top w:w="0" w:type="dxa"/>
              <w:left w:w="0" w:type="dxa"/>
              <w:bottom w:w="0" w:type="dxa"/>
              <w:right w:w="0" w:type="dxa"/>
            </w:tcMar>
            <w:vAlign w:val="center"/>
          </w:tcPr>
          <w:p w14:paraId="3FB2CE2D"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499C5C3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E8A182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2CD3AC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655B1DF"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095AB53"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18DA7DF9" w14:textId="77777777" w:rsidR="001B619E" w:rsidRDefault="005D3A02">
            <w:pPr>
              <w:spacing w:before="100" w:after="100"/>
              <w:ind w:left="100" w:right="100"/>
              <w:jc w:val="right"/>
            </w:pPr>
            <w:r>
              <w:rPr>
                <w:rFonts w:ascii="Arial" w:eastAsia="Arial" w:hAnsi="Arial" w:cs="Arial"/>
                <w:color w:val="000000"/>
                <w:sz w:val="22"/>
                <w:szCs w:val="22"/>
              </w:rPr>
              <w:t>1.60</w:t>
            </w:r>
          </w:p>
        </w:tc>
      </w:tr>
      <w:tr w:rsidR="001B619E" w14:paraId="4298236B" w14:textId="77777777" w:rsidTr="00BA45B5">
        <w:trPr>
          <w:cantSplit/>
          <w:jc w:val="center"/>
        </w:trPr>
        <w:tc>
          <w:tcPr>
            <w:tcW w:w="990" w:type="dxa"/>
            <w:shd w:val="clear" w:color="auto" w:fill="FFFFFF"/>
            <w:tcMar>
              <w:top w:w="0" w:type="dxa"/>
              <w:left w:w="0" w:type="dxa"/>
              <w:bottom w:w="0" w:type="dxa"/>
              <w:right w:w="0" w:type="dxa"/>
            </w:tcMar>
            <w:vAlign w:val="center"/>
          </w:tcPr>
          <w:p w14:paraId="015A53B1"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01497157" w14:textId="77777777" w:rsidR="001B619E" w:rsidRDefault="005D3A02">
            <w:pPr>
              <w:spacing w:before="100" w:after="100"/>
              <w:ind w:left="100" w:right="100"/>
            </w:pPr>
            <w:r>
              <w:rPr>
                <w:rFonts w:ascii="Arial" w:eastAsia="Arial" w:hAnsi="Arial" w:cs="Arial"/>
                <w:color w:val="000000"/>
                <w:sz w:val="22"/>
                <w:szCs w:val="22"/>
              </w:rPr>
              <w:t>Ruffed grouse</w:t>
            </w:r>
          </w:p>
        </w:tc>
        <w:tc>
          <w:tcPr>
            <w:tcW w:w="1620" w:type="dxa"/>
            <w:shd w:val="clear" w:color="auto" w:fill="FFFFFF"/>
            <w:tcMar>
              <w:top w:w="0" w:type="dxa"/>
              <w:left w:w="0" w:type="dxa"/>
              <w:bottom w:w="0" w:type="dxa"/>
              <w:right w:w="0" w:type="dxa"/>
            </w:tcMar>
            <w:vAlign w:val="center"/>
          </w:tcPr>
          <w:p w14:paraId="798DC762" w14:textId="77777777" w:rsidR="001B619E" w:rsidRDefault="005D3A02">
            <w:pPr>
              <w:spacing w:before="100" w:after="100"/>
              <w:ind w:left="100" w:right="100"/>
            </w:pPr>
            <w:r>
              <w:rPr>
                <w:rFonts w:ascii="Arial" w:eastAsia="Arial" w:hAnsi="Arial" w:cs="Arial"/>
                <w:color w:val="000000"/>
                <w:sz w:val="22"/>
                <w:szCs w:val="22"/>
              </w:rPr>
              <w:t>Bonasa umbellus</w:t>
            </w:r>
          </w:p>
        </w:tc>
        <w:tc>
          <w:tcPr>
            <w:tcW w:w="630" w:type="dxa"/>
            <w:shd w:val="clear" w:color="auto" w:fill="FFFFFF"/>
            <w:tcMar>
              <w:top w:w="0" w:type="dxa"/>
              <w:left w:w="0" w:type="dxa"/>
              <w:bottom w:w="0" w:type="dxa"/>
              <w:right w:w="0" w:type="dxa"/>
            </w:tcMar>
            <w:vAlign w:val="center"/>
          </w:tcPr>
          <w:p w14:paraId="4F26E974" w14:textId="77777777" w:rsidR="001B619E" w:rsidRDefault="005D3A02">
            <w:pPr>
              <w:spacing w:before="100" w:after="100"/>
              <w:ind w:left="100" w:right="100"/>
              <w:jc w:val="right"/>
            </w:pPr>
            <w:r>
              <w:rPr>
                <w:rFonts w:ascii="Arial" w:eastAsia="Arial" w:hAnsi="Arial" w:cs="Arial"/>
                <w:color w:val="000000"/>
                <w:sz w:val="22"/>
                <w:szCs w:val="22"/>
              </w:rPr>
              <w:t>4</w:t>
            </w:r>
          </w:p>
        </w:tc>
        <w:tc>
          <w:tcPr>
            <w:tcW w:w="990" w:type="dxa"/>
            <w:shd w:val="clear" w:color="auto" w:fill="FFFFFF"/>
            <w:tcMar>
              <w:top w:w="0" w:type="dxa"/>
              <w:left w:w="0" w:type="dxa"/>
              <w:bottom w:w="0" w:type="dxa"/>
              <w:right w:w="0" w:type="dxa"/>
            </w:tcMar>
            <w:vAlign w:val="center"/>
          </w:tcPr>
          <w:p w14:paraId="22D6F98F"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2C30A470" w14:textId="77777777" w:rsidR="001B619E" w:rsidRDefault="005D3A02">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61212D15"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0CB7B02"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93AE9A6"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4224AB0" w14:textId="77777777" w:rsidR="001B619E" w:rsidRDefault="005D3A02">
            <w:pPr>
              <w:spacing w:before="100" w:after="100"/>
              <w:ind w:left="100" w:right="100"/>
              <w:jc w:val="right"/>
            </w:pPr>
            <w:r>
              <w:rPr>
                <w:rFonts w:ascii="Arial" w:eastAsia="Arial" w:hAnsi="Arial" w:cs="Arial"/>
                <w:color w:val="000000"/>
                <w:sz w:val="22"/>
                <w:szCs w:val="22"/>
              </w:rPr>
              <w:t>0.74</w:t>
            </w:r>
          </w:p>
        </w:tc>
      </w:tr>
      <w:tr w:rsidR="001B619E" w14:paraId="47BE7C61" w14:textId="77777777" w:rsidTr="00BA45B5">
        <w:trPr>
          <w:cantSplit/>
          <w:jc w:val="center"/>
        </w:trPr>
        <w:tc>
          <w:tcPr>
            <w:tcW w:w="990" w:type="dxa"/>
            <w:shd w:val="clear" w:color="auto" w:fill="FFFFFF"/>
            <w:tcMar>
              <w:top w:w="0" w:type="dxa"/>
              <w:left w:w="0" w:type="dxa"/>
              <w:bottom w:w="0" w:type="dxa"/>
              <w:right w:w="0" w:type="dxa"/>
            </w:tcMar>
            <w:vAlign w:val="center"/>
          </w:tcPr>
          <w:p w14:paraId="6193A5C6"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784B77F7" w14:textId="77777777" w:rsidR="001B619E" w:rsidRDefault="005D3A02">
            <w:pPr>
              <w:spacing w:before="100" w:after="100"/>
              <w:ind w:left="100" w:right="100"/>
            </w:pPr>
            <w:r>
              <w:rPr>
                <w:rFonts w:ascii="Arial" w:eastAsia="Arial" w:hAnsi="Arial" w:cs="Arial"/>
                <w:color w:val="000000"/>
                <w:sz w:val="22"/>
                <w:szCs w:val="22"/>
              </w:rPr>
              <w:t>Swainson's thrush</w:t>
            </w:r>
          </w:p>
        </w:tc>
        <w:tc>
          <w:tcPr>
            <w:tcW w:w="1620" w:type="dxa"/>
            <w:shd w:val="clear" w:color="auto" w:fill="FFFFFF"/>
            <w:tcMar>
              <w:top w:w="0" w:type="dxa"/>
              <w:left w:w="0" w:type="dxa"/>
              <w:bottom w:w="0" w:type="dxa"/>
              <w:right w:w="0" w:type="dxa"/>
            </w:tcMar>
            <w:vAlign w:val="center"/>
          </w:tcPr>
          <w:p w14:paraId="0246332C" w14:textId="77777777" w:rsidR="001B619E" w:rsidRDefault="005D3A02">
            <w:pPr>
              <w:spacing w:before="100" w:after="100"/>
              <w:ind w:left="100" w:right="100"/>
            </w:pPr>
            <w:r>
              <w:rPr>
                <w:rFonts w:ascii="Arial" w:eastAsia="Arial" w:hAnsi="Arial" w:cs="Arial"/>
                <w:color w:val="000000"/>
                <w:sz w:val="22"/>
                <w:szCs w:val="22"/>
              </w:rPr>
              <w:t>Catharus ustulatus</w:t>
            </w:r>
          </w:p>
        </w:tc>
        <w:tc>
          <w:tcPr>
            <w:tcW w:w="630" w:type="dxa"/>
            <w:shd w:val="clear" w:color="auto" w:fill="FFFFFF"/>
            <w:tcMar>
              <w:top w:w="0" w:type="dxa"/>
              <w:left w:w="0" w:type="dxa"/>
              <w:bottom w:w="0" w:type="dxa"/>
              <w:right w:w="0" w:type="dxa"/>
            </w:tcMar>
            <w:vAlign w:val="center"/>
          </w:tcPr>
          <w:p w14:paraId="5A25DCF3" w14:textId="77777777" w:rsidR="001B619E" w:rsidRDefault="005D3A02">
            <w:pPr>
              <w:spacing w:before="100" w:after="100"/>
              <w:ind w:left="100" w:right="100"/>
              <w:jc w:val="right"/>
            </w:pPr>
            <w:r>
              <w:rPr>
                <w:rFonts w:ascii="Arial" w:eastAsia="Arial" w:hAnsi="Arial" w:cs="Arial"/>
                <w:color w:val="000000"/>
                <w:sz w:val="22"/>
                <w:szCs w:val="22"/>
              </w:rPr>
              <w:t>7</w:t>
            </w:r>
          </w:p>
        </w:tc>
        <w:tc>
          <w:tcPr>
            <w:tcW w:w="990" w:type="dxa"/>
            <w:shd w:val="clear" w:color="auto" w:fill="FFFFFF"/>
            <w:tcMar>
              <w:top w:w="0" w:type="dxa"/>
              <w:left w:w="0" w:type="dxa"/>
              <w:bottom w:w="0" w:type="dxa"/>
              <w:right w:w="0" w:type="dxa"/>
            </w:tcMar>
            <w:vAlign w:val="center"/>
          </w:tcPr>
          <w:p w14:paraId="799A386F" w14:textId="77777777" w:rsidR="001B619E" w:rsidRDefault="005D3A02">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2C73E938" w14:textId="77777777" w:rsidR="001B619E" w:rsidRDefault="005D3A02">
            <w:pPr>
              <w:spacing w:before="100" w:after="100"/>
              <w:ind w:left="100" w:right="100"/>
              <w:jc w:val="right"/>
            </w:pPr>
            <w:r>
              <w:rPr>
                <w:rFonts w:ascii="Arial" w:eastAsia="Arial" w:hAnsi="Arial" w:cs="Arial"/>
                <w:color w:val="000000"/>
                <w:sz w:val="22"/>
                <w:szCs w:val="22"/>
              </w:rPr>
              <w:t>0.23</w:t>
            </w:r>
          </w:p>
        </w:tc>
        <w:tc>
          <w:tcPr>
            <w:tcW w:w="1080" w:type="dxa"/>
            <w:shd w:val="clear" w:color="auto" w:fill="FFFFFF"/>
            <w:tcMar>
              <w:top w:w="0" w:type="dxa"/>
              <w:left w:w="0" w:type="dxa"/>
              <w:bottom w:w="0" w:type="dxa"/>
              <w:right w:w="0" w:type="dxa"/>
            </w:tcMar>
            <w:vAlign w:val="center"/>
          </w:tcPr>
          <w:p w14:paraId="75C6DC96" w14:textId="77777777" w:rsidR="001B619E" w:rsidRDefault="005D3A02">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69095F20" w14:textId="77777777" w:rsidR="001B619E" w:rsidRDefault="005D3A02">
            <w:pPr>
              <w:spacing w:before="100" w:after="100"/>
              <w:ind w:left="100" w:right="100"/>
              <w:jc w:val="right"/>
            </w:pPr>
            <w:r>
              <w:rPr>
                <w:rFonts w:ascii="Arial" w:eastAsia="Arial" w:hAnsi="Arial" w:cs="Arial"/>
                <w:color w:val="000000"/>
                <w:sz w:val="22"/>
                <w:szCs w:val="22"/>
              </w:rPr>
              <w:t>0.16</w:t>
            </w:r>
          </w:p>
        </w:tc>
        <w:tc>
          <w:tcPr>
            <w:tcW w:w="1080" w:type="dxa"/>
            <w:shd w:val="clear" w:color="auto" w:fill="FFFFFF"/>
            <w:tcMar>
              <w:top w:w="0" w:type="dxa"/>
              <w:left w:w="0" w:type="dxa"/>
              <w:bottom w:w="0" w:type="dxa"/>
              <w:right w:w="0" w:type="dxa"/>
            </w:tcMar>
            <w:vAlign w:val="center"/>
          </w:tcPr>
          <w:p w14:paraId="2793398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613916A"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44A74390" w14:textId="77777777" w:rsidTr="00BA45B5">
        <w:trPr>
          <w:cantSplit/>
          <w:jc w:val="center"/>
        </w:trPr>
        <w:tc>
          <w:tcPr>
            <w:tcW w:w="990" w:type="dxa"/>
            <w:shd w:val="clear" w:color="auto" w:fill="FFFFFF"/>
            <w:tcMar>
              <w:top w:w="0" w:type="dxa"/>
              <w:left w:w="0" w:type="dxa"/>
              <w:bottom w:w="0" w:type="dxa"/>
              <w:right w:w="0" w:type="dxa"/>
            </w:tcMar>
            <w:vAlign w:val="center"/>
          </w:tcPr>
          <w:p w14:paraId="71B66C27"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7E6008FA" w14:textId="77777777" w:rsidR="001B619E" w:rsidRDefault="005D3A02">
            <w:pPr>
              <w:spacing w:before="100" w:after="100"/>
              <w:ind w:left="100" w:right="100"/>
            </w:pPr>
            <w:r>
              <w:rPr>
                <w:rFonts w:ascii="Arial" w:eastAsia="Arial" w:hAnsi="Arial" w:cs="Arial"/>
                <w:color w:val="000000"/>
                <w:sz w:val="22"/>
                <w:szCs w:val="22"/>
              </w:rPr>
              <w:t>Northern flicker</w:t>
            </w:r>
          </w:p>
        </w:tc>
        <w:tc>
          <w:tcPr>
            <w:tcW w:w="1620" w:type="dxa"/>
            <w:shd w:val="clear" w:color="auto" w:fill="FFFFFF"/>
            <w:tcMar>
              <w:top w:w="0" w:type="dxa"/>
              <w:left w:w="0" w:type="dxa"/>
              <w:bottom w:w="0" w:type="dxa"/>
              <w:right w:w="0" w:type="dxa"/>
            </w:tcMar>
            <w:vAlign w:val="center"/>
          </w:tcPr>
          <w:p w14:paraId="454565EB" w14:textId="77777777" w:rsidR="001B619E" w:rsidRDefault="005D3A02">
            <w:pPr>
              <w:spacing w:before="100" w:after="100"/>
              <w:ind w:left="100" w:right="100"/>
            </w:pPr>
            <w:r>
              <w:rPr>
                <w:rFonts w:ascii="Arial" w:eastAsia="Arial" w:hAnsi="Arial" w:cs="Arial"/>
                <w:color w:val="000000"/>
                <w:sz w:val="22"/>
                <w:szCs w:val="22"/>
              </w:rPr>
              <w:t>Colaptes auratus</w:t>
            </w:r>
          </w:p>
        </w:tc>
        <w:tc>
          <w:tcPr>
            <w:tcW w:w="630" w:type="dxa"/>
            <w:shd w:val="clear" w:color="auto" w:fill="FFFFFF"/>
            <w:tcMar>
              <w:top w:w="0" w:type="dxa"/>
              <w:left w:w="0" w:type="dxa"/>
              <w:bottom w:w="0" w:type="dxa"/>
              <w:right w:w="0" w:type="dxa"/>
            </w:tcMar>
            <w:vAlign w:val="center"/>
          </w:tcPr>
          <w:p w14:paraId="1263AF08" w14:textId="77777777" w:rsidR="001B619E" w:rsidRDefault="005D3A02">
            <w:pPr>
              <w:spacing w:before="100" w:after="100"/>
              <w:ind w:left="100" w:right="100"/>
              <w:jc w:val="right"/>
            </w:pPr>
            <w:r>
              <w:rPr>
                <w:rFonts w:ascii="Arial" w:eastAsia="Arial" w:hAnsi="Arial" w:cs="Arial"/>
                <w:color w:val="000000"/>
                <w:sz w:val="22"/>
                <w:szCs w:val="22"/>
              </w:rPr>
              <w:t>14</w:t>
            </w:r>
          </w:p>
        </w:tc>
        <w:tc>
          <w:tcPr>
            <w:tcW w:w="990" w:type="dxa"/>
            <w:shd w:val="clear" w:color="auto" w:fill="FFFFFF"/>
            <w:tcMar>
              <w:top w:w="0" w:type="dxa"/>
              <w:left w:w="0" w:type="dxa"/>
              <w:bottom w:w="0" w:type="dxa"/>
              <w:right w:w="0" w:type="dxa"/>
            </w:tcMar>
            <w:vAlign w:val="center"/>
          </w:tcPr>
          <w:p w14:paraId="153E846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A6A034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00C02BE" w14:textId="77777777" w:rsidR="001B619E" w:rsidRDefault="005D3A02">
            <w:pPr>
              <w:spacing w:before="100" w:after="100"/>
              <w:ind w:left="100" w:right="100"/>
              <w:jc w:val="right"/>
            </w:pPr>
            <w:r>
              <w:rPr>
                <w:rFonts w:ascii="Arial" w:eastAsia="Arial" w:hAnsi="Arial" w:cs="Arial"/>
                <w:color w:val="000000"/>
                <w:sz w:val="22"/>
                <w:szCs w:val="22"/>
              </w:rPr>
              <w:t>6.67</w:t>
            </w:r>
          </w:p>
        </w:tc>
        <w:tc>
          <w:tcPr>
            <w:tcW w:w="1080" w:type="dxa"/>
            <w:shd w:val="clear" w:color="auto" w:fill="FFFFFF"/>
            <w:tcMar>
              <w:top w:w="0" w:type="dxa"/>
              <w:left w:w="0" w:type="dxa"/>
              <w:bottom w:w="0" w:type="dxa"/>
              <w:right w:w="0" w:type="dxa"/>
            </w:tcMar>
            <w:vAlign w:val="center"/>
          </w:tcPr>
          <w:p w14:paraId="17D23853" w14:textId="77777777" w:rsidR="001B619E" w:rsidRDefault="005D3A02">
            <w:pPr>
              <w:spacing w:before="100" w:after="100"/>
              <w:ind w:left="100" w:right="100"/>
              <w:jc w:val="right"/>
            </w:pPr>
            <w:r>
              <w:rPr>
                <w:rFonts w:ascii="Arial" w:eastAsia="Arial" w:hAnsi="Arial" w:cs="Arial"/>
                <w:color w:val="000000"/>
                <w:sz w:val="22"/>
                <w:szCs w:val="22"/>
              </w:rPr>
              <w:t>7.75</w:t>
            </w:r>
          </w:p>
        </w:tc>
        <w:tc>
          <w:tcPr>
            <w:tcW w:w="1080" w:type="dxa"/>
            <w:shd w:val="clear" w:color="auto" w:fill="FFFFFF"/>
            <w:tcMar>
              <w:top w:w="0" w:type="dxa"/>
              <w:left w:w="0" w:type="dxa"/>
              <w:bottom w:w="0" w:type="dxa"/>
              <w:right w:w="0" w:type="dxa"/>
            </w:tcMar>
            <w:vAlign w:val="center"/>
          </w:tcPr>
          <w:p w14:paraId="76C78105" w14:textId="77777777" w:rsidR="001B619E" w:rsidRDefault="005D3A02">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5EAD97D9" w14:textId="77777777" w:rsidR="001B619E" w:rsidRDefault="005D3A02">
            <w:pPr>
              <w:spacing w:before="100" w:after="100"/>
              <w:ind w:left="100" w:right="100"/>
              <w:jc w:val="right"/>
            </w:pPr>
            <w:r>
              <w:rPr>
                <w:rFonts w:ascii="Arial" w:eastAsia="Arial" w:hAnsi="Arial" w:cs="Arial"/>
                <w:color w:val="000000"/>
                <w:sz w:val="22"/>
                <w:szCs w:val="22"/>
              </w:rPr>
              <w:t>1.11</w:t>
            </w:r>
          </w:p>
        </w:tc>
      </w:tr>
      <w:tr w:rsidR="001B619E" w14:paraId="6BCAF29B" w14:textId="77777777" w:rsidTr="00BA45B5">
        <w:trPr>
          <w:cantSplit/>
          <w:jc w:val="center"/>
        </w:trPr>
        <w:tc>
          <w:tcPr>
            <w:tcW w:w="990" w:type="dxa"/>
            <w:shd w:val="clear" w:color="auto" w:fill="FFFFFF"/>
            <w:tcMar>
              <w:top w:w="0" w:type="dxa"/>
              <w:left w:w="0" w:type="dxa"/>
              <w:bottom w:w="0" w:type="dxa"/>
              <w:right w:w="0" w:type="dxa"/>
            </w:tcMar>
            <w:vAlign w:val="center"/>
          </w:tcPr>
          <w:p w14:paraId="5FD7BC15"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72576A7C" w14:textId="77777777" w:rsidR="001B619E" w:rsidRDefault="005D3A02">
            <w:pPr>
              <w:spacing w:before="100" w:after="100"/>
              <w:ind w:left="100" w:right="100"/>
            </w:pPr>
            <w:r>
              <w:rPr>
                <w:rFonts w:ascii="Arial" w:eastAsia="Arial" w:hAnsi="Arial" w:cs="Arial"/>
                <w:color w:val="000000"/>
                <w:sz w:val="22"/>
                <w:szCs w:val="22"/>
              </w:rPr>
              <w:t>Northwestern crow</w:t>
            </w:r>
          </w:p>
        </w:tc>
        <w:tc>
          <w:tcPr>
            <w:tcW w:w="1620" w:type="dxa"/>
            <w:shd w:val="clear" w:color="auto" w:fill="FFFFFF"/>
            <w:tcMar>
              <w:top w:w="0" w:type="dxa"/>
              <w:left w:w="0" w:type="dxa"/>
              <w:bottom w:w="0" w:type="dxa"/>
              <w:right w:w="0" w:type="dxa"/>
            </w:tcMar>
            <w:vAlign w:val="center"/>
          </w:tcPr>
          <w:p w14:paraId="1E9D16BA" w14:textId="77777777" w:rsidR="001B619E" w:rsidRDefault="005D3A02">
            <w:pPr>
              <w:spacing w:before="100" w:after="100"/>
              <w:ind w:left="100" w:right="100"/>
            </w:pPr>
            <w:r>
              <w:rPr>
                <w:rFonts w:ascii="Arial" w:eastAsia="Arial" w:hAnsi="Arial" w:cs="Arial"/>
                <w:color w:val="000000"/>
                <w:sz w:val="22"/>
                <w:szCs w:val="22"/>
              </w:rPr>
              <w:t>Corvus caurinus</w:t>
            </w:r>
          </w:p>
        </w:tc>
        <w:tc>
          <w:tcPr>
            <w:tcW w:w="630" w:type="dxa"/>
            <w:shd w:val="clear" w:color="auto" w:fill="FFFFFF"/>
            <w:tcMar>
              <w:top w:w="0" w:type="dxa"/>
              <w:left w:w="0" w:type="dxa"/>
              <w:bottom w:w="0" w:type="dxa"/>
              <w:right w:w="0" w:type="dxa"/>
            </w:tcMar>
            <w:vAlign w:val="center"/>
          </w:tcPr>
          <w:p w14:paraId="0B7DA4D5"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6E2928E3"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C127E6E"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C892671"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9486C8"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103764D"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2CDE6B66" w14:textId="77777777" w:rsidR="001B619E" w:rsidRDefault="005D3A02">
            <w:pPr>
              <w:spacing w:before="100" w:after="100"/>
              <w:ind w:left="100" w:right="100"/>
              <w:jc w:val="right"/>
            </w:pPr>
            <w:r>
              <w:rPr>
                <w:rFonts w:ascii="Arial" w:eastAsia="Arial" w:hAnsi="Arial" w:cs="Arial"/>
                <w:color w:val="000000"/>
                <w:sz w:val="22"/>
                <w:szCs w:val="22"/>
              </w:rPr>
              <w:t>0.55</w:t>
            </w:r>
          </w:p>
        </w:tc>
      </w:tr>
      <w:tr w:rsidR="001B619E" w14:paraId="3C9EE0BF" w14:textId="77777777" w:rsidTr="00BA45B5">
        <w:trPr>
          <w:cantSplit/>
          <w:jc w:val="center"/>
        </w:trPr>
        <w:tc>
          <w:tcPr>
            <w:tcW w:w="990" w:type="dxa"/>
            <w:shd w:val="clear" w:color="auto" w:fill="FFFFFF"/>
            <w:tcMar>
              <w:top w:w="0" w:type="dxa"/>
              <w:left w:w="0" w:type="dxa"/>
              <w:bottom w:w="0" w:type="dxa"/>
              <w:right w:w="0" w:type="dxa"/>
            </w:tcMar>
            <w:vAlign w:val="center"/>
          </w:tcPr>
          <w:p w14:paraId="63CA1A3E"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B5DB921" w14:textId="77777777" w:rsidR="001B619E" w:rsidRDefault="005D3A02">
            <w:pPr>
              <w:spacing w:before="100" w:after="100"/>
              <w:ind w:left="100" w:right="100"/>
            </w:pPr>
            <w:r>
              <w:rPr>
                <w:rFonts w:ascii="Arial" w:eastAsia="Arial" w:hAnsi="Arial" w:cs="Arial"/>
                <w:color w:val="000000"/>
                <w:sz w:val="22"/>
                <w:szCs w:val="22"/>
              </w:rPr>
              <w:t>Steller's jay</w:t>
            </w:r>
          </w:p>
        </w:tc>
        <w:tc>
          <w:tcPr>
            <w:tcW w:w="1620" w:type="dxa"/>
            <w:shd w:val="clear" w:color="auto" w:fill="FFFFFF"/>
            <w:tcMar>
              <w:top w:w="0" w:type="dxa"/>
              <w:left w:w="0" w:type="dxa"/>
              <w:bottom w:w="0" w:type="dxa"/>
              <w:right w:w="0" w:type="dxa"/>
            </w:tcMar>
            <w:vAlign w:val="center"/>
          </w:tcPr>
          <w:p w14:paraId="35940373" w14:textId="77777777" w:rsidR="001B619E" w:rsidRDefault="005D3A02">
            <w:pPr>
              <w:spacing w:before="100" w:after="100"/>
              <w:ind w:left="100" w:right="100"/>
            </w:pPr>
            <w:r>
              <w:rPr>
                <w:rFonts w:ascii="Arial" w:eastAsia="Arial" w:hAnsi="Arial" w:cs="Arial"/>
                <w:color w:val="000000"/>
                <w:sz w:val="22"/>
                <w:szCs w:val="22"/>
              </w:rPr>
              <w:t>Cyanocitta stelleri</w:t>
            </w:r>
          </w:p>
        </w:tc>
        <w:tc>
          <w:tcPr>
            <w:tcW w:w="630" w:type="dxa"/>
            <w:shd w:val="clear" w:color="auto" w:fill="FFFFFF"/>
            <w:tcMar>
              <w:top w:w="0" w:type="dxa"/>
              <w:left w:w="0" w:type="dxa"/>
              <w:bottom w:w="0" w:type="dxa"/>
              <w:right w:w="0" w:type="dxa"/>
            </w:tcMar>
            <w:vAlign w:val="center"/>
          </w:tcPr>
          <w:p w14:paraId="0A55322A" w14:textId="77777777" w:rsidR="001B619E" w:rsidRDefault="005D3A02">
            <w:pPr>
              <w:spacing w:before="100" w:after="100"/>
              <w:ind w:left="100" w:right="100"/>
              <w:jc w:val="right"/>
            </w:pPr>
            <w:r>
              <w:rPr>
                <w:rFonts w:ascii="Arial" w:eastAsia="Arial" w:hAnsi="Arial" w:cs="Arial"/>
                <w:color w:val="000000"/>
                <w:sz w:val="22"/>
                <w:szCs w:val="22"/>
              </w:rPr>
              <w:t>18</w:t>
            </w:r>
          </w:p>
        </w:tc>
        <w:tc>
          <w:tcPr>
            <w:tcW w:w="990" w:type="dxa"/>
            <w:shd w:val="clear" w:color="auto" w:fill="FFFFFF"/>
            <w:tcMar>
              <w:top w:w="0" w:type="dxa"/>
              <w:left w:w="0" w:type="dxa"/>
              <w:bottom w:w="0" w:type="dxa"/>
              <w:right w:w="0" w:type="dxa"/>
            </w:tcMar>
            <w:vAlign w:val="center"/>
          </w:tcPr>
          <w:p w14:paraId="01723181" w14:textId="77777777" w:rsidR="001B619E" w:rsidRDefault="005D3A02">
            <w:pPr>
              <w:spacing w:before="100" w:after="100"/>
              <w:ind w:left="100" w:right="100"/>
              <w:jc w:val="right"/>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14E1D6D7" w14:textId="77777777" w:rsidR="001B619E" w:rsidRDefault="005D3A02">
            <w:pPr>
              <w:spacing w:before="100" w:after="100"/>
              <w:ind w:left="100" w:right="100"/>
              <w:jc w:val="right"/>
            </w:pPr>
            <w:r>
              <w:rPr>
                <w:rFonts w:ascii="Arial" w:eastAsia="Arial" w:hAnsi="Arial" w:cs="Arial"/>
                <w:color w:val="000000"/>
                <w:sz w:val="22"/>
                <w:szCs w:val="22"/>
              </w:rPr>
              <w:t>0.81</w:t>
            </w:r>
          </w:p>
        </w:tc>
        <w:tc>
          <w:tcPr>
            <w:tcW w:w="1080" w:type="dxa"/>
            <w:shd w:val="clear" w:color="auto" w:fill="FFFFFF"/>
            <w:tcMar>
              <w:top w:w="0" w:type="dxa"/>
              <w:left w:w="0" w:type="dxa"/>
              <w:bottom w:w="0" w:type="dxa"/>
              <w:right w:w="0" w:type="dxa"/>
            </w:tcMar>
            <w:vAlign w:val="center"/>
          </w:tcPr>
          <w:p w14:paraId="36FBB9B1" w14:textId="77777777" w:rsidR="001B619E" w:rsidRDefault="005D3A02">
            <w:pPr>
              <w:spacing w:before="100" w:after="100"/>
              <w:ind w:left="100" w:right="100"/>
              <w:jc w:val="right"/>
            </w:pPr>
            <w:r>
              <w:rPr>
                <w:rFonts w:ascii="Arial" w:eastAsia="Arial" w:hAnsi="Arial" w:cs="Arial"/>
                <w:color w:val="000000"/>
                <w:sz w:val="22"/>
                <w:szCs w:val="22"/>
              </w:rPr>
              <w:t>2.96</w:t>
            </w:r>
          </w:p>
        </w:tc>
        <w:tc>
          <w:tcPr>
            <w:tcW w:w="1080" w:type="dxa"/>
            <w:shd w:val="clear" w:color="auto" w:fill="FFFFFF"/>
            <w:tcMar>
              <w:top w:w="0" w:type="dxa"/>
              <w:left w:w="0" w:type="dxa"/>
              <w:bottom w:w="0" w:type="dxa"/>
              <w:right w:w="0" w:type="dxa"/>
            </w:tcMar>
            <w:vAlign w:val="center"/>
          </w:tcPr>
          <w:p w14:paraId="720F9A7F" w14:textId="77777777" w:rsidR="001B619E" w:rsidRDefault="005D3A02">
            <w:pPr>
              <w:spacing w:before="100" w:after="100"/>
              <w:ind w:left="100" w:right="100"/>
              <w:jc w:val="right"/>
            </w:pPr>
            <w:r>
              <w:rPr>
                <w:rFonts w:ascii="Arial" w:eastAsia="Arial" w:hAnsi="Arial" w:cs="Arial"/>
                <w:color w:val="000000"/>
                <w:sz w:val="22"/>
                <w:szCs w:val="22"/>
              </w:rPr>
              <w:t>2.80</w:t>
            </w:r>
          </w:p>
        </w:tc>
        <w:tc>
          <w:tcPr>
            <w:tcW w:w="1080" w:type="dxa"/>
            <w:shd w:val="clear" w:color="auto" w:fill="FFFFFF"/>
            <w:tcMar>
              <w:top w:w="0" w:type="dxa"/>
              <w:left w:w="0" w:type="dxa"/>
              <w:bottom w:w="0" w:type="dxa"/>
              <w:right w:w="0" w:type="dxa"/>
            </w:tcMar>
            <w:vAlign w:val="center"/>
          </w:tcPr>
          <w:p w14:paraId="5BA6DE8A" w14:textId="77777777" w:rsidR="001B619E" w:rsidRDefault="005D3A02">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2BB43D42" w14:textId="77777777" w:rsidR="001B619E" w:rsidRDefault="005D3A02">
            <w:pPr>
              <w:spacing w:before="100" w:after="100"/>
              <w:ind w:left="100" w:right="100"/>
              <w:jc w:val="right"/>
            </w:pPr>
            <w:r>
              <w:rPr>
                <w:rFonts w:ascii="Arial" w:eastAsia="Arial" w:hAnsi="Arial" w:cs="Arial"/>
                <w:color w:val="000000"/>
                <w:sz w:val="22"/>
                <w:szCs w:val="22"/>
              </w:rPr>
              <w:t>1.35</w:t>
            </w:r>
          </w:p>
        </w:tc>
      </w:tr>
      <w:tr w:rsidR="001B619E" w14:paraId="5CED5B82" w14:textId="77777777" w:rsidTr="00BA45B5">
        <w:trPr>
          <w:cantSplit/>
          <w:jc w:val="center"/>
        </w:trPr>
        <w:tc>
          <w:tcPr>
            <w:tcW w:w="990" w:type="dxa"/>
            <w:shd w:val="clear" w:color="auto" w:fill="FFFFFF"/>
            <w:tcMar>
              <w:top w:w="0" w:type="dxa"/>
              <w:left w:w="0" w:type="dxa"/>
              <w:bottom w:w="0" w:type="dxa"/>
              <w:right w:w="0" w:type="dxa"/>
            </w:tcMar>
            <w:vAlign w:val="center"/>
          </w:tcPr>
          <w:p w14:paraId="3620DC13"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25A792D4" w14:textId="77777777" w:rsidR="001B619E" w:rsidRDefault="005D3A02">
            <w:pPr>
              <w:spacing w:before="100" w:after="100"/>
              <w:ind w:left="100" w:right="100"/>
            </w:pPr>
            <w:r>
              <w:rPr>
                <w:rFonts w:ascii="Arial" w:eastAsia="Arial" w:hAnsi="Arial" w:cs="Arial"/>
                <w:color w:val="000000"/>
                <w:sz w:val="22"/>
                <w:szCs w:val="22"/>
              </w:rPr>
              <w:t>Sooty grouse</w:t>
            </w:r>
          </w:p>
        </w:tc>
        <w:tc>
          <w:tcPr>
            <w:tcW w:w="1620" w:type="dxa"/>
            <w:shd w:val="clear" w:color="auto" w:fill="FFFFFF"/>
            <w:tcMar>
              <w:top w:w="0" w:type="dxa"/>
              <w:left w:w="0" w:type="dxa"/>
              <w:bottom w:w="0" w:type="dxa"/>
              <w:right w:w="0" w:type="dxa"/>
            </w:tcMar>
            <w:vAlign w:val="center"/>
          </w:tcPr>
          <w:p w14:paraId="28B8A543" w14:textId="77777777" w:rsidR="001B619E" w:rsidRDefault="005D3A02">
            <w:pPr>
              <w:spacing w:before="100" w:after="100"/>
              <w:ind w:left="100" w:right="100"/>
            </w:pPr>
            <w:r>
              <w:rPr>
                <w:rFonts w:ascii="Arial" w:eastAsia="Arial" w:hAnsi="Arial" w:cs="Arial"/>
                <w:color w:val="000000"/>
                <w:sz w:val="22"/>
                <w:szCs w:val="22"/>
              </w:rPr>
              <w:t>Dendragapus fulignosus</w:t>
            </w:r>
          </w:p>
        </w:tc>
        <w:tc>
          <w:tcPr>
            <w:tcW w:w="630" w:type="dxa"/>
            <w:shd w:val="clear" w:color="auto" w:fill="FFFFFF"/>
            <w:tcMar>
              <w:top w:w="0" w:type="dxa"/>
              <w:left w:w="0" w:type="dxa"/>
              <w:bottom w:w="0" w:type="dxa"/>
              <w:right w:w="0" w:type="dxa"/>
            </w:tcMar>
            <w:vAlign w:val="center"/>
          </w:tcPr>
          <w:p w14:paraId="4EA8B170" w14:textId="77777777" w:rsidR="001B619E" w:rsidRDefault="005D3A02">
            <w:pPr>
              <w:spacing w:before="100" w:after="100"/>
              <w:ind w:left="100" w:right="100"/>
              <w:jc w:val="right"/>
            </w:pPr>
            <w:r>
              <w:rPr>
                <w:rFonts w:ascii="Arial" w:eastAsia="Arial" w:hAnsi="Arial" w:cs="Arial"/>
                <w:color w:val="000000"/>
                <w:sz w:val="22"/>
                <w:szCs w:val="22"/>
              </w:rPr>
              <w:t>8</w:t>
            </w:r>
          </w:p>
        </w:tc>
        <w:tc>
          <w:tcPr>
            <w:tcW w:w="990" w:type="dxa"/>
            <w:shd w:val="clear" w:color="auto" w:fill="FFFFFF"/>
            <w:tcMar>
              <w:top w:w="0" w:type="dxa"/>
              <w:left w:w="0" w:type="dxa"/>
              <w:bottom w:w="0" w:type="dxa"/>
              <w:right w:w="0" w:type="dxa"/>
            </w:tcMar>
            <w:vAlign w:val="center"/>
          </w:tcPr>
          <w:p w14:paraId="38ABF512"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37E59625" w14:textId="77777777" w:rsidR="001B619E" w:rsidRDefault="005D3A02">
            <w:pPr>
              <w:spacing w:before="100" w:after="100"/>
              <w:ind w:left="100" w:right="100"/>
              <w:jc w:val="right"/>
            </w:pPr>
            <w:r>
              <w:rPr>
                <w:rFonts w:ascii="Arial" w:eastAsia="Arial" w:hAnsi="Arial" w:cs="Arial"/>
                <w:color w:val="000000"/>
                <w:sz w:val="22"/>
                <w:szCs w:val="22"/>
              </w:rPr>
              <w:t>3.33</w:t>
            </w:r>
          </w:p>
        </w:tc>
        <w:tc>
          <w:tcPr>
            <w:tcW w:w="1080" w:type="dxa"/>
            <w:shd w:val="clear" w:color="auto" w:fill="FFFFFF"/>
            <w:tcMar>
              <w:top w:w="0" w:type="dxa"/>
              <w:left w:w="0" w:type="dxa"/>
              <w:bottom w:w="0" w:type="dxa"/>
              <w:right w:w="0" w:type="dxa"/>
            </w:tcMar>
            <w:vAlign w:val="center"/>
          </w:tcPr>
          <w:p w14:paraId="7DBDE4C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8FE903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8F06E5E" w14:textId="77777777" w:rsidR="001B619E" w:rsidRDefault="005D3A02">
            <w:pPr>
              <w:spacing w:before="100" w:after="100"/>
              <w:ind w:left="100" w:right="100"/>
              <w:jc w:val="right"/>
            </w:pPr>
            <w:r>
              <w:rPr>
                <w:rFonts w:ascii="Arial" w:eastAsia="Arial" w:hAnsi="Arial" w:cs="Arial"/>
                <w:color w:val="000000"/>
                <w:sz w:val="22"/>
                <w:szCs w:val="22"/>
              </w:rPr>
              <w:t>4.13</w:t>
            </w:r>
          </w:p>
        </w:tc>
        <w:tc>
          <w:tcPr>
            <w:tcW w:w="1080" w:type="dxa"/>
            <w:shd w:val="clear" w:color="auto" w:fill="FFFFFF"/>
            <w:tcMar>
              <w:top w:w="0" w:type="dxa"/>
              <w:left w:w="0" w:type="dxa"/>
              <w:bottom w:w="0" w:type="dxa"/>
              <w:right w:w="0" w:type="dxa"/>
            </w:tcMar>
            <w:vAlign w:val="center"/>
          </w:tcPr>
          <w:p w14:paraId="1AC6EFE1" w14:textId="77777777" w:rsidR="001B619E" w:rsidRDefault="005D3A02">
            <w:pPr>
              <w:spacing w:before="100" w:after="100"/>
              <w:ind w:left="100" w:right="100"/>
              <w:jc w:val="right"/>
            </w:pPr>
            <w:r>
              <w:rPr>
                <w:rFonts w:ascii="Arial" w:eastAsia="Arial" w:hAnsi="Arial" w:cs="Arial"/>
                <w:color w:val="000000"/>
                <w:sz w:val="22"/>
                <w:szCs w:val="22"/>
              </w:rPr>
              <w:t>6.69</w:t>
            </w:r>
          </w:p>
        </w:tc>
      </w:tr>
      <w:tr w:rsidR="001B619E" w14:paraId="3826695A" w14:textId="77777777" w:rsidTr="00BA45B5">
        <w:trPr>
          <w:cantSplit/>
          <w:jc w:val="center"/>
        </w:trPr>
        <w:tc>
          <w:tcPr>
            <w:tcW w:w="990" w:type="dxa"/>
            <w:shd w:val="clear" w:color="auto" w:fill="FFFFFF"/>
            <w:tcMar>
              <w:top w:w="0" w:type="dxa"/>
              <w:left w:w="0" w:type="dxa"/>
              <w:bottom w:w="0" w:type="dxa"/>
              <w:right w:w="0" w:type="dxa"/>
            </w:tcMar>
            <w:vAlign w:val="center"/>
          </w:tcPr>
          <w:p w14:paraId="18DC8317"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E9DBC4E" w14:textId="77777777" w:rsidR="001B619E" w:rsidRDefault="005D3A02">
            <w:pPr>
              <w:spacing w:before="100" w:after="100"/>
              <w:ind w:left="100" w:right="100"/>
            </w:pPr>
            <w:r>
              <w:rPr>
                <w:rFonts w:ascii="Arial" w:eastAsia="Arial" w:hAnsi="Arial" w:cs="Arial"/>
                <w:color w:val="000000"/>
                <w:sz w:val="22"/>
                <w:szCs w:val="22"/>
              </w:rPr>
              <w:t>Downy woodpecker</w:t>
            </w:r>
          </w:p>
        </w:tc>
        <w:tc>
          <w:tcPr>
            <w:tcW w:w="1620" w:type="dxa"/>
            <w:shd w:val="clear" w:color="auto" w:fill="FFFFFF"/>
            <w:tcMar>
              <w:top w:w="0" w:type="dxa"/>
              <w:left w:w="0" w:type="dxa"/>
              <w:bottom w:w="0" w:type="dxa"/>
              <w:right w:w="0" w:type="dxa"/>
            </w:tcMar>
            <w:vAlign w:val="center"/>
          </w:tcPr>
          <w:p w14:paraId="644DE9F4" w14:textId="77777777" w:rsidR="001B619E" w:rsidRDefault="005D3A02">
            <w:pPr>
              <w:spacing w:before="100" w:after="100"/>
              <w:ind w:left="100" w:right="100"/>
            </w:pPr>
            <w:r>
              <w:rPr>
                <w:rFonts w:ascii="Arial" w:eastAsia="Arial" w:hAnsi="Arial" w:cs="Arial"/>
                <w:color w:val="000000"/>
                <w:sz w:val="22"/>
                <w:szCs w:val="22"/>
              </w:rPr>
              <w:t>Dryobates pubescens</w:t>
            </w:r>
          </w:p>
        </w:tc>
        <w:tc>
          <w:tcPr>
            <w:tcW w:w="630" w:type="dxa"/>
            <w:shd w:val="clear" w:color="auto" w:fill="FFFFFF"/>
            <w:tcMar>
              <w:top w:w="0" w:type="dxa"/>
              <w:left w:w="0" w:type="dxa"/>
              <w:bottom w:w="0" w:type="dxa"/>
              <w:right w:w="0" w:type="dxa"/>
            </w:tcMar>
            <w:vAlign w:val="center"/>
          </w:tcPr>
          <w:p w14:paraId="1C152BE1" w14:textId="77777777" w:rsidR="001B619E" w:rsidRDefault="005D3A02">
            <w:pPr>
              <w:spacing w:before="100" w:after="100"/>
              <w:ind w:left="100" w:right="100"/>
              <w:jc w:val="right"/>
            </w:pPr>
            <w:r>
              <w:rPr>
                <w:rFonts w:ascii="Arial" w:eastAsia="Arial" w:hAnsi="Arial" w:cs="Arial"/>
                <w:color w:val="000000"/>
                <w:sz w:val="22"/>
                <w:szCs w:val="22"/>
              </w:rPr>
              <w:t>3</w:t>
            </w:r>
          </w:p>
        </w:tc>
        <w:tc>
          <w:tcPr>
            <w:tcW w:w="990" w:type="dxa"/>
            <w:shd w:val="clear" w:color="auto" w:fill="FFFFFF"/>
            <w:tcMar>
              <w:top w:w="0" w:type="dxa"/>
              <w:left w:w="0" w:type="dxa"/>
              <w:bottom w:w="0" w:type="dxa"/>
              <w:right w:w="0" w:type="dxa"/>
            </w:tcMar>
            <w:vAlign w:val="center"/>
          </w:tcPr>
          <w:p w14:paraId="73412257"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24CF4803" w14:textId="77777777" w:rsidR="001B619E" w:rsidRDefault="005D3A02">
            <w:pPr>
              <w:spacing w:before="100" w:after="100"/>
              <w:ind w:left="100" w:right="100"/>
              <w:jc w:val="right"/>
            </w:pPr>
            <w:r>
              <w:rPr>
                <w:rFonts w:ascii="Arial" w:eastAsia="Arial" w:hAnsi="Arial" w:cs="Arial"/>
                <w:color w:val="000000"/>
                <w:sz w:val="22"/>
                <w:szCs w:val="22"/>
              </w:rPr>
              <w:t>0.11</w:t>
            </w:r>
          </w:p>
        </w:tc>
        <w:tc>
          <w:tcPr>
            <w:tcW w:w="1080" w:type="dxa"/>
            <w:shd w:val="clear" w:color="auto" w:fill="FFFFFF"/>
            <w:tcMar>
              <w:top w:w="0" w:type="dxa"/>
              <w:left w:w="0" w:type="dxa"/>
              <w:bottom w:w="0" w:type="dxa"/>
              <w:right w:w="0" w:type="dxa"/>
            </w:tcMar>
            <w:vAlign w:val="center"/>
          </w:tcPr>
          <w:p w14:paraId="3F0A5DD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BBF47F8"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438AB6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D14F5CC"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39BA2C3E" w14:textId="77777777" w:rsidTr="00BA45B5">
        <w:trPr>
          <w:cantSplit/>
          <w:jc w:val="center"/>
        </w:trPr>
        <w:tc>
          <w:tcPr>
            <w:tcW w:w="990" w:type="dxa"/>
            <w:shd w:val="clear" w:color="auto" w:fill="FFFFFF"/>
            <w:tcMar>
              <w:top w:w="0" w:type="dxa"/>
              <w:left w:w="0" w:type="dxa"/>
              <w:bottom w:w="0" w:type="dxa"/>
              <w:right w:w="0" w:type="dxa"/>
            </w:tcMar>
            <w:vAlign w:val="center"/>
          </w:tcPr>
          <w:p w14:paraId="34A47E28"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2588A3EB" w14:textId="77777777" w:rsidR="001B619E" w:rsidRDefault="005D3A02">
            <w:pPr>
              <w:spacing w:before="100" w:after="100"/>
              <w:ind w:left="100" w:right="100"/>
            </w:pPr>
            <w:r>
              <w:rPr>
                <w:rFonts w:ascii="Arial" w:eastAsia="Arial" w:hAnsi="Arial" w:cs="Arial"/>
                <w:color w:val="000000"/>
                <w:sz w:val="22"/>
                <w:szCs w:val="22"/>
              </w:rPr>
              <w:t>Hairy woodpecker</w:t>
            </w:r>
          </w:p>
        </w:tc>
        <w:tc>
          <w:tcPr>
            <w:tcW w:w="1620" w:type="dxa"/>
            <w:shd w:val="clear" w:color="auto" w:fill="FFFFFF"/>
            <w:tcMar>
              <w:top w:w="0" w:type="dxa"/>
              <w:left w:w="0" w:type="dxa"/>
              <w:bottom w:w="0" w:type="dxa"/>
              <w:right w:w="0" w:type="dxa"/>
            </w:tcMar>
            <w:vAlign w:val="center"/>
          </w:tcPr>
          <w:p w14:paraId="06052A9E" w14:textId="77777777" w:rsidR="001B619E" w:rsidRDefault="005D3A02">
            <w:pPr>
              <w:spacing w:before="100" w:after="100"/>
              <w:ind w:left="100" w:right="100"/>
            </w:pPr>
            <w:r>
              <w:rPr>
                <w:rFonts w:ascii="Arial" w:eastAsia="Arial" w:hAnsi="Arial" w:cs="Arial"/>
                <w:color w:val="000000"/>
                <w:sz w:val="22"/>
                <w:szCs w:val="22"/>
              </w:rPr>
              <w:t>Dryobates villosus</w:t>
            </w:r>
          </w:p>
        </w:tc>
        <w:tc>
          <w:tcPr>
            <w:tcW w:w="630" w:type="dxa"/>
            <w:shd w:val="clear" w:color="auto" w:fill="FFFFFF"/>
            <w:tcMar>
              <w:top w:w="0" w:type="dxa"/>
              <w:left w:w="0" w:type="dxa"/>
              <w:bottom w:w="0" w:type="dxa"/>
              <w:right w:w="0" w:type="dxa"/>
            </w:tcMar>
            <w:vAlign w:val="center"/>
          </w:tcPr>
          <w:p w14:paraId="0F40A460" w14:textId="77777777" w:rsidR="001B619E" w:rsidRDefault="005D3A02">
            <w:pPr>
              <w:spacing w:before="100" w:after="100"/>
              <w:ind w:left="100" w:right="100"/>
              <w:jc w:val="right"/>
            </w:pPr>
            <w:r>
              <w:rPr>
                <w:rFonts w:ascii="Arial" w:eastAsia="Arial" w:hAnsi="Arial" w:cs="Arial"/>
                <w:color w:val="000000"/>
                <w:sz w:val="22"/>
                <w:szCs w:val="22"/>
              </w:rPr>
              <w:t>4</w:t>
            </w:r>
          </w:p>
        </w:tc>
        <w:tc>
          <w:tcPr>
            <w:tcW w:w="990" w:type="dxa"/>
            <w:shd w:val="clear" w:color="auto" w:fill="FFFFFF"/>
            <w:tcMar>
              <w:top w:w="0" w:type="dxa"/>
              <w:left w:w="0" w:type="dxa"/>
              <w:bottom w:w="0" w:type="dxa"/>
              <w:right w:w="0" w:type="dxa"/>
            </w:tcMar>
            <w:vAlign w:val="center"/>
          </w:tcPr>
          <w:p w14:paraId="3DEEBA76" w14:textId="77777777" w:rsidR="001B619E" w:rsidRDefault="005D3A02">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0A741491" w14:textId="77777777" w:rsidR="001B619E" w:rsidRDefault="005D3A02">
            <w:pPr>
              <w:spacing w:before="100" w:after="100"/>
              <w:ind w:left="100" w:right="100"/>
              <w:jc w:val="right"/>
            </w:pPr>
            <w:r>
              <w:rPr>
                <w:rFonts w:ascii="Arial" w:eastAsia="Arial" w:hAnsi="Arial" w:cs="Arial"/>
                <w:color w:val="000000"/>
                <w:sz w:val="22"/>
                <w:szCs w:val="22"/>
              </w:rPr>
              <w:t>0.20</w:t>
            </w:r>
          </w:p>
        </w:tc>
        <w:tc>
          <w:tcPr>
            <w:tcW w:w="1080" w:type="dxa"/>
            <w:shd w:val="clear" w:color="auto" w:fill="FFFFFF"/>
            <w:tcMar>
              <w:top w:w="0" w:type="dxa"/>
              <w:left w:w="0" w:type="dxa"/>
              <w:bottom w:w="0" w:type="dxa"/>
              <w:right w:w="0" w:type="dxa"/>
            </w:tcMar>
            <w:vAlign w:val="center"/>
          </w:tcPr>
          <w:p w14:paraId="2245AE08" w14:textId="77777777" w:rsidR="001B619E" w:rsidRDefault="005D3A02">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66323AF3" w14:textId="77777777" w:rsidR="001B619E" w:rsidRDefault="005D3A02">
            <w:pPr>
              <w:spacing w:before="100" w:after="100"/>
              <w:ind w:left="100" w:right="100"/>
              <w:jc w:val="right"/>
            </w:pPr>
            <w:r>
              <w:rPr>
                <w:rFonts w:ascii="Arial" w:eastAsia="Arial" w:hAnsi="Arial" w:cs="Arial"/>
                <w:color w:val="000000"/>
                <w:sz w:val="22"/>
                <w:szCs w:val="22"/>
              </w:rPr>
              <w:t>0.88</w:t>
            </w:r>
          </w:p>
        </w:tc>
        <w:tc>
          <w:tcPr>
            <w:tcW w:w="1080" w:type="dxa"/>
            <w:shd w:val="clear" w:color="auto" w:fill="FFFFFF"/>
            <w:tcMar>
              <w:top w:w="0" w:type="dxa"/>
              <w:left w:w="0" w:type="dxa"/>
              <w:bottom w:w="0" w:type="dxa"/>
              <w:right w:w="0" w:type="dxa"/>
            </w:tcMar>
            <w:vAlign w:val="center"/>
          </w:tcPr>
          <w:p w14:paraId="300C7882"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977F335"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4454D4B2" w14:textId="77777777" w:rsidTr="00BA45B5">
        <w:trPr>
          <w:cantSplit/>
          <w:jc w:val="center"/>
        </w:trPr>
        <w:tc>
          <w:tcPr>
            <w:tcW w:w="990" w:type="dxa"/>
            <w:shd w:val="clear" w:color="auto" w:fill="FFFFFF"/>
            <w:tcMar>
              <w:top w:w="0" w:type="dxa"/>
              <w:left w:w="0" w:type="dxa"/>
              <w:bottom w:w="0" w:type="dxa"/>
              <w:right w:w="0" w:type="dxa"/>
            </w:tcMar>
            <w:vAlign w:val="center"/>
          </w:tcPr>
          <w:p w14:paraId="36402742"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62ED58F" w14:textId="77777777" w:rsidR="001B619E" w:rsidRDefault="005D3A02">
            <w:pPr>
              <w:spacing w:before="100" w:after="100"/>
              <w:ind w:left="100" w:right="100"/>
            </w:pPr>
            <w:r>
              <w:rPr>
                <w:rFonts w:ascii="Arial" w:eastAsia="Arial" w:hAnsi="Arial" w:cs="Arial"/>
                <w:color w:val="000000"/>
                <w:sz w:val="22"/>
                <w:szCs w:val="22"/>
              </w:rPr>
              <w:t>Pileated woodpecker</w:t>
            </w:r>
          </w:p>
        </w:tc>
        <w:tc>
          <w:tcPr>
            <w:tcW w:w="1620" w:type="dxa"/>
            <w:shd w:val="clear" w:color="auto" w:fill="FFFFFF"/>
            <w:tcMar>
              <w:top w:w="0" w:type="dxa"/>
              <w:left w:w="0" w:type="dxa"/>
              <w:bottom w:w="0" w:type="dxa"/>
              <w:right w:w="0" w:type="dxa"/>
            </w:tcMar>
            <w:vAlign w:val="center"/>
          </w:tcPr>
          <w:p w14:paraId="5DC3ACD5" w14:textId="77777777" w:rsidR="001B619E" w:rsidRDefault="005D3A02">
            <w:pPr>
              <w:spacing w:before="100" w:after="100"/>
              <w:ind w:left="100" w:right="100"/>
            </w:pPr>
            <w:r>
              <w:rPr>
                <w:rFonts w:ascii="Arial" w:eastAsia="Arial" w:hAnsi="Arial" w:cs="Arial"/>
                <w:color w:val="000000"/>
                <w:sz w:val="22"/>
                <w:szCs w:val="22"/>
              </w:rPr>
              <w:t>Dryocopus pileatus</w:t>
            </w:r>
          </w:p>
        </w:tc>
        <w:tc>
          <w:tcPr>
            <w:tcW w:w="630" w:type="dxa"/>
            <w:shd w:val="clear" w:color="auto" w:fill="FFFFFF"/>
            <w:tcMar>
              <w:top w:w="0" w:type="dxa"/>
              <w:left w:w="0" w:type="dxa"/>
              <w:bottom w:w="0" w:type="dxa"/>
              <w:right w:w="0" w:type="dxa"/>
            </w:tcMar>
            <w:vAlign w:val="center"/>
          </w:tcPr>
          <w:p w14:paraId="36CA5812" w14:textId="77777777" w:rsidR="001B619E" w:rsidRDefault="005D3A02">
            <w:pPr>
              <w:spacing w:before="100" w:after="100"/>
              <w:ind w:left="100" w:right="100"/>
              <w:jc w:val="right"/>
            </w:pPr>
            <w:r>
              <w:rPr>
                <w:rFonts w:ascii="Arial" w:eastAsia="Arial" w:hAnsi="Arial" w:cs="Arial"/>
                <w:color w:val="000000"/>
                <w:sz w:val="22"/>
                <w:szCs w:val="22"/>
              </w:rPr>
              <w:t>3</w:t>
            </w:r>
          </w:p>
        </w:tc>
        <w:tc>
          <w:tcPr>
            <w:tcW w:w="990" w:type="dxa"/>
            <w:shd w:val="clear" w:color="auto" w:fill="FFFFFF"/>
            <w:tcMar>
              <w:top w:w="0" w:type="dxa"/>
              <w:left w:w="0" w:type="dxa"/>
              <w:bottom w:w="0" w:type="dxa"/>
              <w:right w:w="0" w:type="dxa"/>
            </w:tcMar>
            <w:vAlign w:val="center"/>
          </w:tcPr>
          <w:p w14:paraId="0BA18B93"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4F74427F" w14:textId="77777777" w:rsidR="001B619E" w:rsidRDefault="005D3A02">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3A27CF8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51ACF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C652C4F" w14:textId="77777777" w:rsidR="001B619E" w:rsidRDefault="005D3A02">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0061D5D4" w14:textId="77777777" w:rsidR="001B619E" w:rsidRDefault="005D3A02">
            <w:pPr>
              <w:spacing w:before="100" w:after="100"/>
              <w:ind w:left="100" w:right="100"/>
              <w:jc w:val="right"/>
            </w:pPr>
            <w:r>
              <w:rPr>
                <w:rFonts w:ascii="Arial" w:eastAsia="Arial" w:hAnsi="Arial" w:cs="Arial"/>
                <w:color w:val="000000"/>
                <w:sz w:val="22"/>
                <w:szCs w:val="22"/>
              </w:rPr>
              <w:t>0.81</w:t>
            </w:r>
          </w:p>
        </w:tc>
      </w:tr>
      <w:tr w:rsidR="001B619E" w14:paraId="795BC388" w14:textId="77777777" w:rsidTr="00BA45B5">
        <w:trPr>
          <w:cantSplit/>
          <w:jc w:val="center"/>
        </w:trPr>
        <w:tc>
          <w:tcPr>
            <w:tcW w:w="990" w:type="dxa"/>
            <w:shd w:val="clear" w:color="auto" w:fill="FFFFFF"/>
            <w:tcMar>
              <w:top w:w="0" w:type="dxa"/>
              <w:left w:w="0" w:type="dxa"/>
              <w:bottom w:w="0" w:type="dxa"/>
              <w:right w:w="0" w:type="dxa"/>
            </w:tcMar>
            <w:vAlign w:val="center"/>
          </w:tcPr>
          <w:p w14:paraId="057090BA" w14:textId="77777777" w:rsidR="001B619E" w:rsidRDefault="005D3A02">
            <w:pPr>
              <w:spacing w:before="100" w:after="100"/>
              <w:ind w:left="100" w:right="100"/>
            </w:pPr>
            <w:r>
              <w:rPr>
                <w:rFonts w:ascii="Arial" w:eastAsia="Arial" w:hAnsi="Arial" w:cs="Arial"/>
                <w:color w:val="000000"/>
                <w:sz w:val="22"/>
                <w:szCs w:val="22"/>
              </w:rPr>
              <w:lastRenderedPageBreak/>
              <w:t>Aves</w:t>
            </w:r>
          </w:p>
        </w:tc>
        <w:tc>
          <w:tcPr>
            <w:tcW w:w="1170" w:type="dxa"/>
            <w:shd w:val="clear" w:color="auto" w:fill="FFFFFF"/>
            <w:tcMar>
              <w:top w:w="0" w:type="dxa"/>
              <w:left w:w="0" w:type="dxa"/>
              <w:bottom w:w="0" w:type="dxa"/>
              <w:right w:w="0" w:type="dxa"/>
            </w:tcMar>
            <w:vAlign w:val="center"/>
          </w:tcPr>
          <w:p w14:paraId="4A6CEC30" w14:textId="77777777" w:rsidR="001B619E" w:rsidRDefault="005D3A02">
            <w:pPr>
              <w:spacing w:before="100" w:after="100"/>
              <w:ind w:left="100" w:right="100"/>
            </w:pPr>
            <w:r>
              <w:rPr>
                <w:rFonts w:ascii="Arial" w:eastAsia="Arial" w:hAnsi="Arial" w:cs="Arial"/>
                <w:color w:val="000000"/>
                <w:sz w:val="22"/>
                <w:szCs w:val="22"/>
              </w:rPr>
              <w:t>Varied thrush</w:t>
            </w:r>
          </w:p>
        </w:tc>
        <w:tc>
          <w:tcPr>
            <w:tcW w:w="1620" w:type="dxa"/>
            <w:shd w:val="clear" w:color="auto" w:fill="FFFFFF"/>
            <w:tcMar>
              <w:top w:w="0" w:type="dxa"/>
              <w:left w:w="0" w:type="dxa"/>
              <w:bottom w:w="0" w:type="dxa"/>
              <w:right w:w="0" w:type="dxa"/>
            </w:tcMar>
            <w:vAlign w:val="center"/>
          </w:tcPr>
          <w:p w14:paraId="4FADC541" w14:textId="77777777" w:rsidR="001B619E" w:rsidRDefault="005D3A02">
            <w:pPr>
              <w:spacing w:before="100" w:after="100"/>
              <w:ind w:left="100" w:right="100"/>
            </w:pPr>
            <w:r>
              <w:rPr>
                <w:rFonts w:ascii="Arial" w:eastAsia="Arial" w:hAnsi="Arial" w:cs="Arial"/>
                <w:color w:val="000000"/>
                <w:sz w:val="22"/>
                <w:szCs w:val="22"/>
              </w:rPr>
              <w:t>Ixoreus naevius</w:t>
            </w:r>
          </w:p>
        </w:tc>
        <w:tc>
          <w:tcPr>
            <w:tcW w:w="630" w:type="dxa"/>
            <w:shd w:val="clear" w:color="auto" w:fill="FFFFFF"/>
            <w:tcMar>
              <w:top w:w="0" w:type="dxa"/>
              <w:left w:w="0" w:type="dxa"/>
              <w:bottom w:w="0" w:type="dxa"/>
              <w:right w:w="0" w:type="dxa"/>
            </w:tcMar>
            <w:vAlign w:val="center"/>
          </w:tcPr>
          <w:p w14:paraId="587523F5" w14:textId="77777777" w:rsidR="001B619E" w:rsidRDefault="005D3A02">
            <w:pPr>
              <w:spacing w:before="100" w:after="100"/>
              <w:ind w:left="100" w:right="100"/>
              <w:jc w:val="right"/>
            </w:pPr>
            <w:r>
              <w:rPr>
                <w:rFonts w:ascii="Arial" w:eastAsia="Arial" w:hAnsi="Arial" w:cs="Arial"/>
                <w:color w:val="000000"/>
                <w:sz w:val="22"/>
                <w:szCs w:val="22"/>
              </w:rPr>
              <w:t>19</w:t>
            </w:r>
          </w:p>
        </w:tc>
        <w:tc>
          <w:tcPr>
            <w:tcW w:w="990" w:type="dxa"/>
            <w:shd w:val="clear" w:color="auto" w:fill="FFFFFF"/>
            <w:tcMar>
              <w:top w:w="0" w:type="dxa"/>
              <w:left w:w="0" w:type="dxa"/>
              <w:bottom w:w="0" w:type="dxa"/>
              <w:right w:w="0" w:type="dxa"/>
            </w:tcMar>
            <w:vAlign w:val="center"/>
          </w:tcPr>
          <w:p w14:paraId="20F14393" w14:textId="77777777" w:rsidR="001B619E" w:rsidRDefault="005D3A02">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62BA2283" w14:textId="77777777" w:rsidR="001B619E" w:rsidRDefault="005D3A02">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19CAD9B4" w14:textId="77777777" w:rsidR="001B619E" w:rsidRDefault="005D3A02">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160E8744" w14:textId="77777777" w:rsidR="001B619E" w:rsidRDefault="005D3A02">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14:paraId="4667EA02" w14:textId="77777777" w:rsidR="001B619E" w:rsidRDefault="005D3A02">
            <w:pPr>
              <w:spacing w:before="100" w:after="100"/>
              <w:ind w:left="100" w:right="100"/>
              <w:jc w:val="right"/>
            </w:pPr>
            <w:r>
              <w:rPr>
                <w:rFonts w:ascii="Arial" w:eastAsia="Arial" w:hAnsi="Arial" w:cs="Arial"/>
                <w:color w:val="000000"/>
                <w:sz w:val="22"/>
                <w:szCs w:val="22"/>
              </w:rPr>
              <w:t>6.61</w:t>
            </w:r>
          </w:p>
        </w:tc>
        <w:tc>
          <w:tcPr>
            <w:tcW w:w="1080" w:type="dxa"/>
            <w:shd w:val="clear" w:color="auto" w:fill="FFFFFF"/>
            <w:tcMar>
              <w:top w:w="0" w:type="dxa"/>
              <w:left w:w="0" w:type="dxa"/>
              <w:bottom w:w="0" w:type="dxa"/>
              <w:right w:w="0" w:type="dxa"/>
            </w:tcMar>
            <w:vAlign w:val="center"/>
          </w:tcPr>
          <w:p w14:paraId="1B89324F" w14:textId="77777777" w:rsidR="001B619E" w:rsidRDefault="005D3A02">
            <w:pPr>
              <w:spacing w:before="100" w:after="100"/>
              <w:ind w:left="100" w:right="100"/>
              <w:jc w:val="right"/>
            </w:pPr>
            <w:r>
              <w:rPr>
                <w:rFonts w:ascii="Arial" w:eastAsia="Arial" w:hAnsi="Arial" w:cs="Arial"/>
                <w:color w:val="000000"/>
                <w:sz w:val="22"/>
                <w:szCs w:val="22"/>
              </w:rPr>
              <w:t>0.84</w:t>
            </w:r>
          </w:p>
        </w:tc>
      </w:tr>
      <w:tr w:rsidR="001B619E" w14:paraId="737810C9" w14:textId="77777777" w:rsidTr="00BA45B5">
        <w:trPr>
          <w:cantSplit/>
          <w:jc w:val="center"/>
        </w:trPr>
        <w:tc>
          <w:tcPr>
            <w:tcW w:w="990" w:type="dxa"/>
            <w:shd w:val="clear" w:color="auto" w:fill="FFFFFF"/>
            <w:tcMar>
              <w:top w:w="0" w:type="dxa"/>
              <w:left w:w="0" w:type="dxa"/>
              <w:bottom w:w="0" w:type="dxa"/>
              <w:right w:w="0" w:type="dxa"/>
            </w:tcMar>
            <w:vAlign w:val="center"/>
          </w:tcPr>
          <w:p w14:paraId="50693982"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6FD008DD" w14:textId="77777777" w:rsidR="001B619E" w:rsidRDefault="005D3A02">
            <w:pPr>
              <w:spacing w:before="100" w:after="100"/>
              <w:ind w:left="100" w:right="100"/>
            </w:pPr>
            <w:r>
              <w:rPr>
                <w:rFonts w:ascii="Arial" w:eastAsia="Arial" w:hAnsi="Arial" w:cs="Arial"/>
                <w:color w:val="000000"/>
                <w:sz w:val="22"/>
                <w:szCs w:val="22"/>
              </w:rPr>
              <w:t>Mew gull</w:t>
            </w:r>
          </w:p>
        </w:tc>
        <w:tc>
          <w:tcPr>
            <w:tcW w:w="1620" w:type="dxa"/>
            <w:shd w:val="clear" w:color="auto" w:fill="FFFFFF"/>
            <w:tcMar>
              <w:top w:w="0" w:type="dxa"/>
              <w:left w:w="0" w:type="dxa"/>
              <w:bottom w:w="0" w:type="dxa"/>
              <w:right w:w="0" w:type="dxa"/>
            </w:tcMar>
            <w:vAlign w:val="center"/>
          </w:tcPr>
          <w:p w14:paraId="1AF101EB" w14:textId="77777777" w:rsidR="001B619E" w:rsidRDefault="005D3A02">
            <w:pPr>
              <w:spacing w:before="100" w:after="100"/>
              <w:ind w:left="100" w:right="100"/>
            </w:pPr>
            <w:r>
              <w:rPr>
                <w:rFonts w:ascii="Arial" w:eastAsia="Arial" w:hAnsi="Arial" w:cs="Arial"/>
                <w:color w:val="000000"/>
                <w:sz w:val="22"/>
                <w:szCs w:val="22"/>
              </w:rPr>
              <w:t>Larus canus</w:t>
            </w:r>
          </w:p>
        </w:tc>
        <w:tc>
          <w:tcPr>
            <w:tcW w:w="630" w:type="dxa"/>
            <w:shd w:val="clear" w:color="auto" w:fill="FFFFFF"/>
            <w:tcMar>
              <w:top w:w="0" w:type="dxa"/>
              <w:left w:w="0" w:type="dxa"/>
              <w:bottom w:w="0" w:type="dxa"/>
              <w:right w:w="0" w:type="dxa"/>
            </w:tcMar>
            <w:vAlign w:val="center"/>
          </w:tcPr>
          <w:p w14:paraId="2AE3631F"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705E726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258BB7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11C34B8"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21F601E"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8B7409B"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9364EC1" w14:textId="77777777" w:rsidR="001B619E" w:rsidRDefault="005D3A02">
            <w:pPr>
              <w:spacing w:before="100" w:after="100"/>
              <w:ind w:left="100" w:right="100"/>
              <w:jc w:val="right"/>
            </w:pPr>
            <w:r>
              <w:rPr>
                <w:rFonts w:ascii="Arial" w:eastAsia="Arial" w:hAnsi="Arial" w:cs="Arial"/>
                <w:color w:val="000000"/>
                <w:sz w:val="22"/>
                <w:szCs w:val="22"/>
              </w:rPr>
              <w:t>0.55</w:t>
            </w:r>
          </w:p>
        </w:tc>
      </w:tr>
      <w:tr w:rsidR="001B619E" w14:paraId="51D091D8" w14:textId="77777777" w:rsidTr="00BA45B5">
        <w:trPr>
          <w:cantSplit/>
          <w:jc w:val="center"/>
        </w:trPr>
        <w:tc>
          <w:tcPr>
            <w:tcW w:w="990" w:type="dxa"/>
            <w:shd w:val="clear" w:color="auto" w:fill="FFFFFF"/>
            <w:tcMar>
              <w:top w:w="0" w:type="dxa"/>
              <w:left w:w="0" w:type="dxa"/>
              <w:bottom w:w="0" w:type="dxa"/>
              <w:right w:w="0" w:type="dxa"/>
            </w:tcMar>
            <w:vAlign w:val="center"/>
          </w:tcPr>
          <w:p w14:paraId="6028E495"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1BD601D2" w14:textId="77777777" w:rsidR="001B619E" w:rsidRDefault="005D3A02">
            <w:pPr>
              <w:spacing w:before="100" w:after="100"/>
              <w:ind w:left="100" w:right="100"/>
            </w:pPr>
            <w:r>
              <w:rPr>
                <w:rFonts w:ascii="Arial" w:eastAsia="Arial" w:hAnsi="Arial" w:cs="Arial"/>
                <w:color w:val="000000"/>
                <w:sz w:val="22"/>
                <w:szCs w:val="22"/>
              </w:rPr>
              <w:t>Band-tailed pigeon</w:t>
            </w:r>
          </w:p>
        </w:tc>
        <w:tc>
          <w:tcPr>
            <w:tcW w:w="1620" w:type="dxa"/>
            <w:shd w:val="clear" w:color="auto" w:fill="FFFFFF"/>
            <w:tcMar>
              <w:top w:w="0" w:type="dxa"/>
              <w:left w:w="0" w:type="dxa"/>
              <w:bottom w:w="0" w:type="dxa"/>
              <w:right w:w="0" w:type="dxa"/>
            </w:tcMar>
            <w:vAlign w:val="center"/>
          </w:tcPr>
          <w:p w14:paraId="7C109905" w14:textId="77777777" w:rsidR="001B619E" w:rsidRDefault="005D3A02">
            <w:pPr>
              <w:spacing w:before="100" w:after="100"/>
              <w:ind w:left="100" w:right="100"/>
            </w:pPr>
            <w:r>
              <w:rPr>
                <w:rFonts w:ascii="Arial" w:eastAsia="Arial" w:hAnsi="Arial" w:cs="Arial"/>
                <w:color w:val="000000"/>
                <w:sz w:val="22"/>
                <w:szCs w:val="22"/>
              </w:rPr>
              <w:t>Patagoienas fasciata</w:t>
            </w:r>
          </w:p>
        </w:tc>
        <w:tc>
          <w:tcPr>
            <w:tcW w:w="630" w:type="dxa"/>
            <w:shd w:val="clear" w:color="auto" w:fill="FFFFFF"/>
            <w:tcMar>
              <w:top w:w="0" w:type="dxa"/>
              <w:left w:w="0" w:type="dxa"/>
              <w:bottom w:w="0" w:type="dxa"/>
              <w:right w:w="0" w:type="dxa"/>
            </w:tcMar>
            <w:vAlign w:val="center"/>
          </w:tcPr>
          <w:p w14:paraId="23CB5CD0" w14:textId="77777777" w:rsidR="001B619E" w:rsidRDefault="005D3A02">
            <w:pPr>
              <w:spacing w:before="100" w:after="100"/>
              <w:ind w:left="100" w:right="100"/>
              <w:jc w:val="right"/>
            </w:pPr>
            <w:r>
              <w:rPr>
                <w:rFonts w:ascii="Arial" w:eastAsia="Arial" w:hAnsi="Arial" w:cs="Arial"/>
                <w:color w:val="000000"/>
                <w:sz w:val="22"/>
                <w:szCs w:val="22"/>
              </w:rPr>
              <w:t>4</w:t>
            </w:r>
          </w:p>
        </w:tc>
        <w:tc>
          <w:tcPr>
            <w:tcW w:w="990" w:type="dxa"/>
            <w:shd w:val="clear" w:color="auto" w:fill="FFFFFF"/>
            <w:tcMar>
              <w:top w:w="0" w:type="dxa"/>
              <w:left w:w="0" w:type="dxa"/>
              <w:bottom w:w="0" w:type="dxa"/>
              <w:right w:w="0" w:type="dxa"/>
            </w:tcMar>
            <w:vAlign w:val="center"/>
          </w:tcPr>
          <w:p w14:paraId="4BB4651D"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6297E34C" w14:textId="77777777" w:rsidR="001B619E" w:rsidRDefault="005D3A02">
            <w:pPr>
              <w:spacing w:before="100" w:after="100"/>
              <w:ind w:left="100" w:right="100"/>
              <w:jc w:val="right"/>
            </w:pPr>
            <w:r>
              <w:rPr>
                <w:rFonts w:ascii="Arial" w:eastAsia="Arial" w:hAnsi="Arial" w:cs="Arial"/>
                <w:color w:val="000000"/>
                <w:sz w:val="22"/>
                <w:szCs w:val="22"/>
              </w:rPr>
              <w:t>1.44</w:t>
            </w:r>
          </w:p>
        </w:tc>
        <w:tc>
          <w:tcPr>
            <w:tcW w:w="1080" w:type="dxa"/>
            <w:shd w:val="clear" w:color="auto" w:fill="FFFFFF"/>
            <w:tcMar>
              <w:top w:w="0" w:type="dxa"/>
              <w:left w:w="0" w:type="dxa"/>
              <w:bottom w:w="0" w:type="dxa"/>
              <w:right w:w="0" w:type="dxa"/>
            </w:tcMar>
            <w:vAlign w:val="center"/>
          </w:tcPr>
          <w:p w14:paraId="77F7CBAC"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84D895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19B5C46"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502FB8C7" w14:textId="77777777" w:rsidR="001B619E" w:rsidRDefault="005D3A02">
            <w:pPr>
              <w:spacing w:before="100" w:after="100"/>
              <w:ind w:left="100" w:right="100"/>
              <w:jc w:val="right"/>
            </w:pPr>
            <w:r>
              <w:rPr>
                <w:rFonts w:ascii="Arial" w:eastAsia="Arial" w:hAnsi="Arial" w:cs="Arial"/>
                <w:color w:val="000000"/>
                <w:sz w:val="22"/>
                <w:szCs w:val="22"/>
              </w:rPr>
              <w:t>0.53</w:t>
            </w:r>
          </w:p>
        </w:tc>
      </w:tr>
      <w:tr w:rsidR="001B619E" w14:paraId="12313354" w14:textId="77777777" w:rsidTr="00BA45B5">
        <w:trPr>
          <w:cantSplit/>
          <w:jc w:val="center"/>
        </w:trPr>
        <w:tc>
          <w:tcPr>
            <w:tcW w:w="990" w:type="dxa"/>
            <w:shd w:val="clear" w:color="auto" w:fill="FFFFFF"/>
            <w:tcMar>
              <w:top w:w="0" w:type="dxa"/>
              <w:left w:w="0" w:type="dxa"/>
              <w:bottom w:w="0" w:type="dxa"/>
              <w:right w:w="0" w:type="dxa"/>
            </w:tcMar>
            <w:vAlign w:val="center"/>
          </w:tcPr>
          <w:p w14:paraId="4977E65B"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17CD1790" w14:textId="77777777" w:rsidR="001B619E" w:rsidRDefault="005D3A02">
            <w:pPr>
              <w:spacing w:before="100" w:after="100"/>
              <w:ind w:left="100" w:right="100"/>
            </w:pPr>
            <w:r>
              <w:rPr>
                <w:rFonts w:ascii="Arial" w:eastAsia="Arial" w:hAnsi="Arial" w:cs="Arial"/>
                <w:color w:val="000000"/>
                <w:sz w:val="22"/>
                <w:szCs w:val="22"/>
              </w:rPr>
              <w:t>Gray jay</w:t>
            </w:r>
          </w:p>
        </w:tc>
        <w:tc>
          <w:tcPr>
            <w:tcW w:w="1620" w:type="dxa"/>
            <w:shd w:val="clear" w:color="auto" w:fill="FFFFFF"/>
            <w:tcMar>
              <w:top w:w="0" w:type="dxa"/>
              <w:left w:w="0" w:type="dxa"/>
              <w:bottom w:w="0" w:type="dxa"/>
              <w:right w:w="0" w:type="dxa"/>
            </w:tcMar>
            <w:vAlign w:val="center"/>
          </w:tcPr>
          <w:p w14:paraId="320DB55F" w14:textId="77777777" w:rsidR="001B619E" w:rsidRDefault="005D3A02">
            <w:pPr>
              <w:spacing w:before="100" w:after="100"/>
              <w:ind w:left="100" w:right="100"/>
            </w:pPr>
            <w:r>
              <w:rPr>
                <w:rFonts w:ascii="Arial" w:eastAsia="Arial" w:hAnsi="Arial" w:cs="Arial"/>
                <w:color w:val="000000"/>
                <w:sz w:val="22"/>
                <w:szCs w:val="22"/>
              </w:rPr>
              <w:t>Perisoreus canadensis</w:t>
            </w:r>
          </w:p>
        </w:tc>
        <w:tc>
          <w:tcPr>
            <w:tcW w:w="630" w:type="dxa"/>
            <w:shd w:val="clear" w:color="auto" w:fill="FFFFFF"/>
            <w:tcMar>
              <w:top w:w="0" w:type="dxa"/>
              <w:left w:w="0" w:type="dxa"/>
              <w:bottom w:w="0" w:type="dxa"/>
              <w:right w:w="0" w:type="dxa"/>
            </w:tcMar>
            <w:vAlign w:val="center"/>
          </w:tcPr>
          <w:p w14:paraId="52F3D0FB" w14:textId="77777777" w:rsidR="001B619E" w:rsidRDefault="005D3A02">
            <w:pPr>
              <w:spacing w:before="100" w:after="100"/>
              <w:ind w:left="100" w:right="100"/>
              <w:jc w:val="right"/>
            </w:pPr>
            <w:r>
              <w:rPr>
                <w:rFonts w:ascii="Arial" w:eastAsia="Arial" w:hAnsi="Arial" w:cs="Arial"/>
                <w:color w:val="000000"/>
                <w:sz w:val="22"/>
                <w:szCs w:val="22"/>
              </w:rPr>
              <w:t>5</w:t>
            </w:r>
          </w:p>
        </w:tc>
        <w:tc>
          <w:tcPr>
            <w:tcW w:w="990" w:type="dxa"/>
            <w:shd w:val="clear" w:color="auto" w:fill="FFFFFF"/>
            <w:tcMar>
              <w:top w:w="0" w:type="dxa"/>
              <w:left w:w="0" w:type="dxa"/>
              <w:bottom w:w="0" w:type="dxa"/>
              <w:right w:w="0" w:type="dxa"/>
            </w:tcMar>
            <w:vAlign w:val="center"/>
          </w:tcPr>
          <w:p w14:paraId="6EA5145B" w14:textId="77777777" w:rsidR="001B619E" w:rsidRDefault="005D3A02">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4E0AEBD5" w14:textId="77777777" w:rsidR="001B619E" w:rsidRDefault="005D3A02">
            <w:pPr>
              <w:spacing w:before="100" w:after="100"/>
              <w:ind w:left="100" w:right="100"/>
              <w:jc w:val="right"/>
            </w:pPr>
            <w:r>
              <w:rPr>
                <w:rFonts w:ascii="Arial" w:eastAsia="Arial" w:hAnsi="Arial" w:cs="Arial"/>
                <w:color w:val="000000"/>
                <w:sz w:val="22"/>
                <w:szCs w:val="22"/>
              </w:rPr>
              <w:t>0.44</w:t>
            </w:r>
          </w:p>
        </w:tc>
        <w:tc>
          <w:tcPr>
            <w:tcW w:w="1080" w:type="dxa"/>
            <w:shd w:val="clear" w:color="auto" w:fill="FFFFFF"/>
            <w:tcMar>
              <w:top w:w="0" w:type="dxa"/>
              <w:left w:w="0" w:type="dxa"/>
              <w:bottom w:w="0" w:type="dxa"/>
              <w:right w:w="0" w:type="dxa"/>
            </w:tcMar>
            <w:vAlign w:val="center"/>
          </w:tcPr>
          <w:p w14:paraId="14061F20"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9E4D2CF"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A78344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07A62E8"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5C69F886" w14:textId="77777777" w:rsidTr="00BA45B5">
        <w:trPr>
          <w:cantSplit/>
          <w:jc w:val="center"/>
        </w:trPr>
        <w:tc>
          <w:tcPr>
            <w:tcW w:w="990" w:type="dxa"/>
            <w:shd w:val="clear" w:color="auto" w:fill="FFFFFF"/>
            <w:tcMar>
              <w:top w:w="0" w:type="dxa"/>
              <w:left w:w="0" w:type="dxa"/>
              <w:bottom w:w="0" w:type="dxa"/>
              <w:right w:w="0" w:type="dxa"/>
            </w:tcMar>
            <w:vAlign w:val="center"/>
          </w:tcPr>
          <w:p w14:paraId="048AD737"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5D6F0736" w14:textId="77777777" w:rsidR="001B619E" w:rsidRDefault="005D3A02">
            <w:pPr>
              <w:spacing w:before="100" w:after="100"/>
              <w:ind w:left="100" w:right="100"/>
            </w:pPr>
            <w:r>
              <w:rPr>
                <w:rFonts w:ascii="Arial" w:eastAsia="Arial" w:hAnsi="Arial" w:cs="Arial"/>
                <w:color w:val="000000"/>
                <w:sz w:val="22"/>
                <w:szCs w:val="22"/>
              </w:rPr>
              <w:t>Spotted towhee</w:t>
            </w:r>
          </w:p>
        </w:tc>
        <w:tc>
          <w:tcPr>
            <w:tcW w:w="1620" w:type="dxa"/>
            <w:shd w:val="clear" w:color="auto" w:fill="FFFFFF"/>
            <w:tcMar>
              <w:top w:w="0" w:type="dxa"/>
              <w:left w:w="0" w:type="dxa"/>
              <w:bottom w:w="0" w:type="dxa"/>
              <w:right w:w="0" w:type="dxa"/>
            </w:tcMar>
            <w:vAlign w:val="center"/>
          </w:tcPr>
          <w:p w14:paraId="07747F3B" w14:textId="77777777" w:rsidR="001B619E" w:rsidRDefault="005D3A02">
            <w:pPr>
              <w:spacing w:before="100" w:after="100"/>
              <w:ind w:left="100" w:right="100"/>
            </w:pPr>
            <w:r>
              <w:rPr>
                <w:rFonts w:ascii="Arial" w:eastAsia="Arial" w:hAnsi="Arial" w:cs="Arial"/>
                <w:color w:val="000000"/>
                <w:sz w:val="22"/>
                <w:szCs w:val="22"/>
              </w:rPr>
              <w:t>Pipilo maculatus</w:t>
            </w:r>
          </w:p>
        </w:tc>
        <w:tc>
          <w:tcPr>
            <w:tcW w:w="630" w:type="dxa"/>
            <w:shd w:val="clear" w:color="auto" w:fill="FFFFFF"/>
            <w:tcMar>
              <w:top w:w="0" w:type="dxa"/>
              <w:left w:w="0" w:type="dxa"/>
              <w:bottom w:w="0" w:type="dxa"/>
              <w:right w:w="0" w:type="dxa"/>
            </w:tcMar>
            <w:vAlign w:val="center"/>
          </w:tcPr>
          <w:p w14:paraId="1B41C165" w14:textId="77777777" w:rsidR="001B619E" w:rsidRDefault="005D3A02">
            <w:pPr>
              <w:spacing w:before="100" w:after="100"/>
              <w:ind w:left="100" w:right="100"/>
              <w:jc w:val="right"/>
            </w:pPr>
            <w:r>
              <w:rPr>
                <w:rFonts w:ascii="Arial" w:eastAsia="Arial" w:hAnsi="Arial" w:cs="Arial"/>
                <w:color w:val="000000"/>
                <w:sz w:val="22"/>
                <w:szCs w:val="22"/>
              </w:rPr>
              <w:t>3</w:t>
            </w:r>
          </w:p>
        </w:tc>
        <w:tc>
          <w:tcPr>
            <w:tcW w:w="990" w:type="dxa"/>
            <w:shd w:val="clear" w:color="auto" w:fill="FFFFFF"/>
            <w:tcMar>
              <w:top w:w="0" w:type="dxa"/>
              <w:left w:w="0" w:type="dxa"/>
              <w:bottom w:w="0" w:type="dxa"/>
              <w:right w:w="0" w:type="dxa"/>
            </w:tcMar>
            <w:vAlign w:val="center"/>
          </w:tcPr>
          <w:p w14:paraId="44A4F3B1"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725A96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AE01DDF" w14:textId="77777777" w:rsidR="001B619E" w:rsidRDefault="005D3A02">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12E6C4DD" w14:textId="77777777" w:rsidR="001B619E" w:rsidRDefault="005D3A02">
            <w:pPr>
              <w:spacing w:before="100" w:after="100"/>
              <w:ind w:left="100" w:right="100"/>
              <w:jc w:val="right"/>
            </w:pPr>
            <w:r>
              <w:rPr>
                <w:rFonts w:ascii="Arial" w:eastAsia="Arial" w:hAnsi="Arial" w:cs="Arial"/>
                <w:color w:val="000000"/>
                <w:sz w:val="22"/>
                <w:szCs w:val="22"/>
              </w:rPr>
              <w:t>0.46</w:t>
            </w:r>
          </w:p>
        </w:tc>
        <w:tc>
          <w:tcPr>
            <w:tcW w:w="1080" w:type="dxa"/>
            <w:shd w:val="clear" w:color="auto" w:fill="FFFFFF"/>
            <w:tcMar>
              <w:top w:w="0" w:type="dxa"/>
              <w:left w:w="0" w:type="dxa"/>
              <w:bottom w:w="0" w:type="dxa"/>
              <w:right w:w="0" w:type="dxa"/>
            </w:tcMar>
            <w:vAlign w:val="center"/>
          </w:tcPr>
          <w:p w14:paraId="3A1B0563"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9AA7C29" w14:textId="77777777" w:rsidR="001B619E" w:rsidRDefault="005D3A02">
            <w:pPr>
              <w:spacing w:before="100" w:after="100"/>
              <w:ind w:left="100" w:right="100"/>
              <w:jc w:val="right"/>
            </w:pPr>
            <w:r>
              <w:rPr>
                <w:rFonts w:ascii="Arial" w:eastAsia="Arial" w:hAnsi="Arial" w:cs="Arial"/>
                <w:color w:val="000000"/>
                <w:sz w:val="22"/>
                <w:szCs w:val="22"/>
              </w:rPr>
              <w:t>0.06</w:t>
            </w:r>
          </w:p>
        </w:tc>
      </w:tr>
      <w:tr w:rsidR="001B619E" w14:paraId="5155A46D" w14:textId="77777777" w:rsidTr="00BA45B5">
        <w:trPr>
          <w:cantSplit/>
          <w:jc w:val="center"/>
        </w:trPr>
        <w:tc>
          <w:tcPr>
            <w:tcW w:w="990" w:type="dxa"/>
            <w:shd w:val="clear" w:color="auto" w:fill="FFFFFF"/>
            <w:tcMar>
              <w:top w:w="0" w:type="dxa"/>
              <w:left w:w="0" w:type="dxa"/>
              <w:bottom w:w="0" w:type="dxa"/>
              <w:right w:w="0" w:type="dxa"/>
            </w:tcMar>
            <w:vAlign w:val="center"/>
          </w:tcPr>
          <w:p w14:paraId="68701F65"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3071430E" w14:textId="77777777" w:rsidR="001B619E" w:rsidRDefault="005D3A02">
            <w:pPr>
              <w:spacing w:before="100" w:after="100"/>
              <w:ind w:left="100" w:right="100"/>
            </w:pPr>
            <w:r>
              <w:rPr>
                <w:rFonts w:ascii="Arial" w:eastAsia="Arial" w:hAnsi="Arial" w:cs="Arial"/>
                <w:color w:val="000000"/>
                <w:sz w:val="22"/>
                <w:szCs w:val="22"/>
              </w:rPr>
              <w:t>Red-breasted sapsucker</w:t>
            </w:r>
          </w:p>
        </w:tc>
        <w:tc>
          <w:tcPr>
            <w:tcW w:w="1620" w:type="dxa"/>
            <w:shd w:val="clear" w:color="auto" w:fill="FFFFFF"/>
            <w:tcMar>
              <w:top w:w="0" w:type="dxa"/>
              <w:left w:w="0" w:type="dxa"/>
              <w:bottom w:w="0" w:type="dxa"/>
              <w:right w:w="0" w:type="dxa"/>
            </w:tcMar>
            <w:vAlign w:val="center"/>
          </w:tcPr>
          <w:p w14:paraId="04263001" w14:textId="77777777" w:rsidR="001B619E" w:rsidRDefault="005D3A02">
            <w:pPr>
              <w:spacing w:before="100" w:after="100"/>
              <w:ind w:left="100" w:right="100"/>
            </w:pPr>
            <w:r>
              <w:rPr>
                <w:rFonts w:ascii="Arial" w:eastAsia="Arial" w:hAnsi="Arial" w:cs="Arial"/>
                <w:color w:val="000000"/>
                <w:sz w:val="22"/>
                <w:szCs w:val="22"/>
              </w:rPr>
              <w:t>Sphyrapicus ruber</w:t>
            </w:r>
          </w:p>
        </w:tc>
        <w:tc>
          <w:tcPr>
            <w:tcW w:w="630" w:type="dxa"/>
            <w:shd w:val="clear" w:color="auto" w:fill="FFFFFF"/>
            <w:tcMar>
              <w:top w:w="0" w:type="dxa"/>
              <w:left w:w="0" w:type="dxa"/>
              <w:bottom w:w="0" w:type="dxa"/>
              <w:right w:w="0" w:type="dxa"/>
            </w:tcMar>
            <w:vAlign w:val="center"/>
          </w:tcPr>
          <w:p w14:paraId="480C4784" w14:textId="77777777" w:rsidR="001B619E" w:rsidRDefault="005D3A02">
            <w:pPr>
              <w:spacing w:before="100" w:after="100"/>
              <w:ind w:left="100" w:right="100"/>
              <w:jc w:val="right"/>
            </w:pPr>
            <w:r>
              <w:rPr>
                <w:rFonts w:ascii="Arial" w:eastAsia="Arial" w:hAnsi="Arial" w:cs="Arial"/>
                <w:color w:val="000000"/>
                <w:sz w:val="22"/>
                <w:szCs w:val="22"/>
              </w:rPr>
              <w:t>5</w:t>
            </w:r>
          </w:p>
        </w:tc>
        <w:tc>
          <w:tcPr>
            <w:tcW w:w="990" w:type="dxa"/>
            <w:shd w:val="clear" w:color="auto" w:fill="FFFFFF"/>
            <w:tcMar>
              <w:top w:w="0" w:type="dxa"/>
              <w:left w:w="0" w:type="dxa"/>
              <w:bottom w:w="0" w:type="dxa"/>
              <w:right w:w="0" w:type="dxa"/>
            </w:tcMar>
            <w:vAlign w:val="center"/>
          </w:tcPr>
          <w:p w14:paraId="1A2072C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9E06F12"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211EE83" w14:textId="77777777" w:rsidR="001B619E" w:rsidRDefault="005D3A02">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64F803C9" w14:textId="77777777" w:rsidR="001B619E" w:rsidRDefault="005D3A02">
            <w:pPr>
              <w:spacing w:before="100" w:after="100"/>
              <w:ind w:left="100" w:right="100"/>
              <w:jc w:val="right"/>
            </w:pPr>
            <w:r>
              <w:rPr>
                <w:rFonts w:ascii="Arial" w:eastAsia="Arial" w:hAnsi="Arial" w:cs="Arial"/>
                <w:color w:val="000000"/>
                <w:sz w:val="22"/>
                <w:szCs w:val="22"/>
              </w:rPr>
              <w:t>0.64</w:t>
            </w:r>
          </w:p>
        </w:tc>
        <w:tc>
          <w:tcPr>
            <w:tcW w:w="1080" w:type="dxa"/>
            <w:shd w:val="clear" w:color="auto" w:fill="FFFFFF"/>
            <w:tcMar>
              <w:top w:w="0" w:type="dxa"/>
              <w:left w:w="0" w:type="dxa"/>
              <w:bottom w:w="0" w:type="dxa"/>
              <w:right w:w="0" w:type="dxa"/>
            </w:tcMar>
            <w:vAlign w:val="center"/>
          </w:tcPr>
          <w:p w14:paraId="19B61AF3" w14:textId="77777777" w:rsidR="001B619E" w:rsidRDefault="005D3A02">
            <w:pPr>
              <w:spacing w:before="100" w:after="100"/>
              <w:ind w:left="100" w:right="100"/>
              <w:jc w:val="right"/>
            </w:pPr>
            <w:r>
              <w:rPr>
                <w:rFonts w:ascii="Arial" w:eastAsia="Arial" w:hAnsi="Arial" w:cs="Arial"/>
                <w:color w:val="000000"/>
                <w:sz w:val="22"/>
                <w:szCs w:val="22"/>
              </w:rPr>
              <w:t>2.48</w:t>
            </w:r>
          </w:p>
        </w:tc>
        <w:tc>
          <w:tcPr>
            <w:tcW w:w="1080" w:type="dxa"/>
            <w:shd w:val="clear" w:color="auto" w:fill="FFFFFF"/>
            <w:tcMar>
              <w:top w:w="0" w:type="dxa"/>
              <w:left w:w="0" w:type="dxa"/>
              <w:bottom w:w="0" w:type="dxa"/>
              <w:right w:w="0" w:type="dxa"/>
            </w:tcMar>
            <w:vAlign w:val="center"/>
          </w:tcPr>
          <w:p w14:paraId="7A34A973" w14:textId="77777777" w:rsidR="001B619E" w:rsidRDefault="005D3A02">
            <w:pPr>
              <w:spacing w:before="100" w:after="100"/>
              <w:ind w:left="100" w:right="100"/>
              <w:jc w:val="right"/>
            </w:pPr>
            <w:r>
              <w:rPr>
                <w:rFonts w:ascii="Arial" w:eastAsia="Arial" w:hAnsi="Arial" w:cs="Arial"/>
                <w:color w:val="000000"/>
                <w:sz w:val="22"/>
                <w:szCs w:val="22"/>
              </w:rPr>
              <w:t>0.25</w:t>
            </w:r>
          </w:p>
        </w:tc>
      </w:tr>
      <w:tr w:rsidR="001B619E" w14:paraId="09477E3B" w14:textId="77777777" w:rsidTr="00BA45B5">
        <w:trPr>
          <w:cantSplit/>
          <w:jc w:val="center"/>
        </w:trPr>
        <w:tc>
          <w:tcPr>
            <w:tcW w:w="990" w:type="dxa"/>
            <w:shd w:val="clear" w:color="auto" w:fill="FFFFFF"/>
            <w:tcMar>
              <w:top w:w="0" w:type="dxa"/>
              <w:left w:w="0" w:type="dxa"/>
              <w:bottom w:w="0" w:type="dxa"/>
              <w:right w:w="0" w:type="dxa"/>
            </w:tcMar>
            <w:vAlign w:val="center"/>
          </w:tcPr>
          <w:p w14:paraId="5D91C8FB"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3CD827CA" w14:textId="77777777" w:rsidR="001B619E" w:rsidRDefault="005D3A02">
            <w:pPr>
              <w:spacing w:before="100" w:after="100"/>
              <w:ind w:left="100" w:right="100"/>
            </w:pPr>
            <w:r>
              <w:rPr>
                <w:rFonts w:ascii="Arial" w:eastAsia="Arial" w:hAnsi="Arial" w:cs="Arial"/>
                <w:color w:val="000000"/>
                <w:sz w:val="22"/>
                <w:szCs w:val="22"/>
              </w:rPr>
              <w:t>Barred owl</w:t>
            </w:r>
          </w:p>
        </w:tc>
        <w:tc>
          <w:tcPr>
            <w:tcW w:w="1620" w:type="dxa"/>
            <w:shd w:val="clear" w:color="auto" w:fill="FFFFFF"/>
            <w:tcMar>
              <w:top w:w="0" w:type="dxa"/>
              <w:left w:w="0" w:type="dxa"/>
              <w:bottom w:w="0" w:type="dxa"/>
              <w:right w:w="0" w:type="dxa"/>
            </w:tcMar>
            <w:vAlign w:val="center"/>
          </w:tcPr>
          <w:p w14:paraId="4B7B4BB8" w14:textId="77777777" w:rsidR="001B619E" w:rsidRDefault="005D3A02">
            <w:pPr>
              <w:spacing w:before="100" w:after="100"/>
              <w:ind w:left="100" w:right="100"/>
            </w:pPr>
            <w:r>
              <w:rPr>
                <w:rFonts w:ascii="Arial" w:eastAsia="Arial" w:hAnsi="Arial" w:cs="Arial"/>
                <w:color w:val="000000"/>
                <w:sz w:val="22"/>
                <w:szCs w:val="22"/>
              </w:rPr>
              <w:t>Strix varia</w:t>
            </w:r>
          </w:p>
        </w:tc>
        <w:tc>
          <w:tcPr>
            <w:tcW w:w="630" w:type="dxa"/>
            <w:shd w:val="clear" w:color="auto" w:fill="FFFFFF"/>
            <w:tcMar>
              <w:top w:w="0" w:type="dxa"/>
              <w:left w:w="0" w:type="dxa"/>
              <w:bottom w:w="0" w:type="dxa"/>
              <w:right w:w="0" w:type="dxa"/>
            </w:tcMar>
            <w:vAlign w:val="center"/>
          </w:tcPr>
          <w:p w14:paraId="5414BBCB" w14:textId="77777777" w:rsidR="001B619E" w:rsidRDefault="005D3A02">
            <w:pPr>
              <w:spacing w:before="100" w:after="100"/>
              <w:ind w:left="100" w:right="100"/>
              <w:jc w:val="right"/>
            </w:pPr>
            <w:r>
              <w:rPr>
                <w:rFonts w:ascii="Arial" w:eastAsia="Arial" w:hAnsi="Arial" w:cs="Arial"/>
                <w:color w:val="000000"/>
                <w:sz w:val="22"/>
                <w:szCs w:val="22"/>
              </w:rPr>
              <w:t>2</w:t>
            </w:r>
          </w:p>
        </w:tc>
        <w:tc>
          <w:tcPr>
            <w:tcW w:w="990" w:type="dxa"/>
            <w:shd w:val="clear" w:color="auto" w:fill="FFFFFF"/>
            <w:tcMar>
              <w:top w:w="0" w:type="dxa"/>
              <w:left w:w="0" w:type="dxa"/>
              <w:bottom w:w="0" w:type="dxa"/>
              <w:right w:w="0" w:type="dxa"/>
            </w:tcMar>
            <w:vAlign w:val="center"/>
          </w:tcPr>
          <w:p w14:paraId="3A752E71"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3C837AC5" w14:textId="77777777" w:rsidR="001B619E" w:rsidRDefault="005D3A02">
            <w:pPr>
              <w:spacing w:before="100" w:after="100"/>
              <w:ind w:left="100" w:right="100"/>
              <w:jc w:val="right"/>
            </w:pPr>
            <w:r>
              <w:rPr>
                <w:rFonts w:ascii="Arial" w:eastAsia="Arial" w:hAnsi="Arial" w:cs="Arial"/>
                <w:color w:val="000000"/>
                <w:sz w:val="22"/>
                <w:szCs w:val="22"/>
              </w:rPr>
              <w:t>0.90</w:t>
            </w:r>
          </w:p>
        </w:tc>
        <w:tc>
          <w:tcPr>
            <w:tcW w:w="1080" w:type="dxa"/>
            <w:shd w:val="clear" w:color="auto" w:fill="FFFFFF"/>
            <w:tcMar>
              <w:top w:w="0" w:type="dxa"/>
              <w:left w:w="0" w:type="dxa"/>
              <w:bottom w:w="0" w:type="dxa"/>
              <w:right w:w="0" w:type="dxa"/>
            </w:tcMar>
            <w:vAlign w:val="center"/>
          </w:tcPr>
          <w:p w14:paraId="1B09A99E"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CBCC1E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0679AE7"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31AE5D8B" w14:textId="77777777" w:rsidR="001B619E" w:rsidRDefault="005D3A02">
            <w:pPr>
              <w:spacing w:before="100" w:after="100"/>
              <w:ind w:left="100" w:right="100"/>
              <w:jc w:val="right"/>
            </w:pPr>
            <w:r>
              <w:rPr>
                <w:rFonts w:ascii="Arial" w:eastAsia="Arial" w:hAnsi="Arial" w:cs="Arial"/>
                <w:color w:val="000000"/>
                <w:sz w:val="22"/>
                <w:szCs w:val="22"/>
              </w:rPr>
              <w:t>1.01</w:t>
            </w:r>
          </w:p>
        </w:tc>
      </w:tr>
      <w:tr w:rsidR="001B619E" w14:paraId="0E1C5109" w14:textId="77777777" w:rsidTr="00BA45B5">
        <w:trPr>
          <w:cantSplit/>
          <w:jc w:val="center"/>
        </w:trPr>
        <w:tc>
          <w:tcPr>
            <w:tcW w:w="990" w:type="dxa"/>
            <w:shd w:val="clear" w:color="auto" w:fill="FFFFFF"/>
            <w:tcMar>
              <w:top w:w="0" w:type="dxa"/>
              <w:left w:w="0" w:type="dxa"/>
              <w:bottom w:w="0" w:type="dxa"/>
              <w:right w:w="0" w:type="dxa"/>
            </w:tcMar>
            <w:vAlign w:val="center"/>
          </w:tcPr>
          <w:p w14:paraId="16C26405"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3A83CB57" w14:textId="77777777" w:rsidR="001B619E" w:rsidRDefault="005D3A02">
            <w:pPr>
              <w:spacing w:before="100" w:after="100"/>
              <w:ind w:left="100" w:right="100"/>
            </w:pPr>
            <w:r>
              <w:rPr>
                <w:rFonts w:ascii="Arial" w:eastAsia="Arial" w:hAnsi="Arial" w:cs="Arial"/>
                <w:color w:val="000000"/>
                <w:sz w:val="22"/>
                <w:szCs w:val="22"/>
              </w:rPr>
              <w:t>American robin</w:t>
            </w:r>
          </w:p>
        </w:tc>
        <w:tc>
          <w:tcPr>
            <w:tcW w:w="1620" w:type="dxa"/>
            <w:shd w:val="clear" w:color="auto" w:fill="FFFFFF"/>
            <w:tcMar>
              <w:top w:w="0" w:type="dxa"/>
              <w:left w:w="0" w:type="dxa"/>
              <w:bottom w:w="0" w:type="dxa"/>
              <w:right w:w="0" w:type="dxa"/>
            </w:tcMar>
            <w:vAlign w:val="center"/>
          </w:tcPr>
          <w:p w14:paraId="6D1C92EF" w14:textId="77777777" w:rsidR="001B619E" w:rsidRDefault="005D3A02">
            <w:pPr>
              <w:spacing w:before="100" w:after="100"/>
              <w:ind w:left="100" w:right="100"/>
            </w:pPr>
            <w:r>
              <w:rPr>
                <w:rFonts w:ascii="Arial" w:eastAsia="Arial" w:hAnsi="Arial" w:cs="Arial"/>
                <w:color w:val="000000"/>
                <w:sz w:val="22"/>
                <w:szCs w:val="22"/>
              </w:rPr>
              <w:t>Turdus migratorius</w:t>
            </w:r>
          </w:p>
        </w:tc>
        <w:tc>
          <w:tcPr>
            <w:tcW w:w="630" w:type="dxa"/>
            <w:shd w:val="clear" w:color="auto" w:fill="FFFFFF"/>
            <w:tcMar>
              <w:top w:w="0" w:type="dxa"/>
              <w:left w:w="0" w:type="dxa"/>
              <w:bottom w:w="0" w:type="dxa"/>
              <w:right w:w="0" w:type="dxa"/>
            </w:tcMar>
            <w:vAlign w:val="center"/>
          </w:tcPr>
          <w:p w14:paraId="7C3DBBDA" w14:textId="77777777" w:rsidR="001B619E" w:rsidRDefault="005D3A02">
            <w:pPr>
              <w:spacing w:before="100" w:after="100"/>
              <w:ind w:left="100" w:right="100"/>
              <w:jc w:val="right"/>
            </w:pPr>
            <w:r>
              <w:rPr>
                <w:rFonts w:ascii="Arial" w:eastAsia="Arial" w:hAnsi="Arial" w:cs="Arial"/>
                <w:color w:val="000000"/>
                <w:sz w:val="22"/>
                <w:szCs w:val="22"/>
              </w:rPr>
              <w:t>4</w:t>
            </w:r>
          </w:p>
        </w:tc>
        <w:tc>
          <w:tcPr>
            <w:tcW w:w="990" w:type="dxa"/>
            <w:shd w:val="clear" w:color="auto" w:fill="FFFFFF"/>
            <w:tcMar>
              <w:top w:w="0" w:type="dxa"/>
              <w:left w:w="0" w:type="dxa"/>
              <w:bottom w:w="0" w:type="dxa"/>
              <w:right w:w="0" w:type="dxa"/>
            </w:tcMar>
            <w:vAlign w:val="center"/>
          </w:tcPr>
          <w:p w14:paraId="675CA316" w14:textId="77777777" w:rsidR="001B619E" w:rsidRDefault="005D3A02">
            <w:pPr>
              <w:spacing w:before="100" w:after="100"/>
              <w:ind w:left="100" w:right="100"/>
              <w:jc w:val="right"/>
            </w:pPr>
            <w:r>
              <w:rPr>
                <w:rFonts w:ascii="Arial" w:eastAsia="Arial" w:hAnsi="Arial" w:cs="Arial"/>
                <w:color w:val="000000"/>
                <w:sz w:val="22"/>
                <w:szCs w:val="22"/>
              </w:rPr>
              <w:t>0.89</w:t>
            </w:r>
          </w:p>
        </w:tc>
        <w:tc>
          <w:tcPr>
            <w:tcW w:w="1080" w:type="dxa"/>
            <w:shd w:val="clear" w:color="auto" w:fill="FFFFFF"/>
            <w:tcMar>
              <w:top w:w="0" w:type="dxa"/>
              <w:left w:w="0" w:type="dxa"/>
              <w:bottom w:w="0" w:type="dxa"/>
              <w:right w:w="0" w:type="dxa"/>
            </w:tcMar>
            <w:vAlign w:val="center"/>
          </w:tcPr>
          <w:p w14:paraId="67E97DCC" w14:textId="77777777" w:rsidR="001B619E" w:rsidRDefault="005D3A02">
            <w:pPr>
              <w:spacing w:before="100" w:after="100"/>
              <w:ind w:left="100" w:right="100"/>
              <w:jc w:val="right"/>
            </w:pPr>
            <w:r>
              <w:rPr>
                <w:rFonts w:ascii="Arial" w:eastAsia="Arial" w:hAnsi="Arial" w:cs="Arial"/>
                <w:color w:val="000000"/>
                <w:sz w:val="22"/>
                <w:szCs w:val="22"/>
              </w:rPr>
              <w:t>0.35</w:t>
            </w:r>
          </w:p>
        </w:tc>
        <w:tc>
          <w:tcPr>
            <w:tcW w:w="1080" w:type="dxa"/>
            <w:shd w:val="clear" w:color="auto" w:fill="FFFFFF"/>
            <w:tcMar>
              <w:top w:w="0" w:type="dxa"/>
              <w:left w:w="0" w:type="dxa"/>
              <w:bottom w:w="0" w:type="dxa"/>
              <w:right w:w="0" w:type="dxa"/>
            </w:tcMar>
            <w:vAlign w:val="center"/>
          </w:tcPr>
          <w:p w14:paraId="038BF02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A88B101"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8FB4CF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BC4F5F3"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59EED8CC" w14:textId="77777777" w:rsidTr="00BA45B5">
        <w:trPr>
          <w:cantSplit/>
          <w:jc w:val="center"/>
        </w:trPr>
        <w:tc>
          <w:tcPr>
            <w:tcW w:w="990" w:type="dxa"/>
            <w:shd w:val="clear" w:color="auto" w:fill="FFFFFF"/>
            <w:tcMar>
              <w:top w:w="0" w:type="dxa"/>
              <w:left w:w="0" w:type="dxa"/>
              <w:bottom w:w="0" w:type="dxa"/>
              <w:right w:w="0" w:type="dxa"/>
            </w:tcMar>
            <w:vAlign w:val="center"/>
          </w:tcPr>
          <w:p w14:paraId="6F5D6D01" w14:textId="77777777" w:rsidR="001B619E" w:rsidRDefault="005D3A02">
            <w:pPr>
              <w:spacing w:before="100" w:after="100"/>
              <w:ind w:left="100" w:right="100"/>
            </w:pPr>
            <w:r>
              <w:rPr>
                <w:rFonts w:ascii="Arial" w:eastAsia="Arial" w:hAnsi="Arial" w:cs="Arial"/>
                <w:color w:val="000000"/>
                <w:sz w:val="22"/>
                <w:szCs w:val="22"/>
              </w:rPr>
              <w:t>Aves</w:t>
            </w:r>
          </w:p>
        </w:tc>
        <w:tc>
          <w:tcPr>
            <w:tcW w:w="1170" w:type="dxa"/>
            <w:shd w:val="clear" w:color="auto" w:fill="FFFFFF"/>
            <w:tcMar>
              <w:top w:w="0" w:type="dxa"/>
              <w:left w:w="0" w:type="dxa"/>
              <w:bottom w:w="0" w:type="dxa"/>
              <w:right w:w="0" w:type="dxa"/>
            </w:tcMar>
            <w:vAlign w:val="center"/>
          </w:tcPr>
          <w:p w14:paraId="6E2BBC0B" w14:textId="77777777" w:rsidR="001B619E" w:rsidRDefault="005D3A02">
            <w:pPr>
              <w:spacing w:before="100" w:after="100"/>
              <w:ind w:left="100" w:right="100"/>
            </w:pPr>
            <w:r>
              <w:rPr>
                <w:rFonts w:ascii="Arial" w:eastAsia="Arial" w:hAnsi="Arial" w:cs="Arial"/>
                <w:color w:val="000000"/>
                <w:sz w:val="22"/>
                <w:szCs w:val="22"/>
              </w:rPr>
              <w:t>TOTAL</w:t>
            </w:r>
          </w:p>
        </w:tc>
        <w:tc>
          <w:tcPr>
            <w:tcW w:w="1620" w:type="dxa"/>
            <w:shd w:val="clear" w:color="auto" w:fill="FFFFFF"/>
            <w:tcMar>
              <w:top w:w="0" w:type="dxa"/>
              <w:left w:w="0" w:type="dxa"/>
              <w:bottom w:w="0" w:type="dxa"/>
              <w:right w:w="0" w:type="dxa"/>
            </w:tcMar>
            <w:vAlign w:val="center"/>
          </w:tcPr>
          <w:p w14:paraId="1ED9D56E"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25DD91F0" w14:textId="77777777" w:rsidR="001B619E" w:rsidRDefault="005D3A02">
            <w:pPr>
              <w:spacing w:before="100" w:after="100"/>
              <w:ind w:left="100" w:right="100"/>
              <w:jc w:val="right"/>
            </w:pPr>
            <w:r>
              <w:rPr>
                <w:rFonts w:ascii="Arial" w:eastAsia="Arial" w:hAnsi="Arial" w:cs="Arial"/>
                <w:color w:val="000000"/>
                <w:sz w:val="22"/>
                <w:szCs w:val="22"/>
              </w:rPr>
              <w:t>265</w:t>
            </w:r>
          </w:p>
        </w:tc>
        <w:tc>
          <w:tcPr>
            <w:tcW w:w="990" w:type="dxa"/>
            <w:shd w:val="clear" w:color="auto" w:fill="FFFFFF"/>
            <w:tcMar>
              <w:top w:w="0" w:type="dxa"/>
              <w:left w:w="0" w:type="dxa"/>
              <w:bottom w:w="0" w:type="dxa"/>
              <w:right w:w="0" w:type="dxa"/>
            </w:tcMar>
            <w:vAlign w:val="center"/>
          </w:tcPr>
          <w:p w14:paraId="403467C6" w14:textId="77777777" w:rsidR="001B619E" w:rsidRDefault="005D3A02">
            <w:pPr>
              <w:spacing w:before="100" w:after="100"/>
              <w:ind w:left="100" w:right="100"/>
              <w:jc w:val="right"/>
            </w:pPr>
            <w:r>
              <w:rPr>
                <w:rFonts w:ascii="Arial" w:eastAsia="Arial" w:hAnsi="Arial" w:cs="Arial"/>
                <w:color w:val="000000"/>
                <w:sz w:val="22"/>
                <w:szCs w:val="22"/>
              </w:rPr>
              <w:t>24.44</w:t>
            </w:r>
          </w:p>
        </w:tc>
        <w:tc>
          <w:tcPr>
            <w:tcW w:w="1080" w:type="dxa"/>
            <w:shd w:val="clear" w:color="auto" w:fill="FFFFFF"/>
            <w:tcMar>
              <w:top w:w="0" w:type="dxa"/>
              <w:left w:w="0" w:type="dxa"/>
              <w:bottom w:w="0" w:type="dxa"/>
              <w:right w:w="0" w:type="dxa"/>
            </w:tcMar>
            <w:vAlign w:val="center"/>
          </w:tcPr>
          <w:p w14:paraId="357DEAA0" w14:textId="77777777" w:rsidR="001B619E" w:rsidRDefault="005D3A02">
            <w:pPr>
              <w:spacing w:before="100" w:after="100"/>
              <w:ind w:left="100" w:right="100"/>
              <w:jc w:val="right"/>
            </w:pPr>
            <w:r>
              <w:rPr>
                <w:rFonts w:ascii="Arial" w:eastAsia="Arial" w:hAnsi="Arial" w:cs="Arial"/>
                <w:color w:val="000000"/>
                <w:sz w:val="22"/>
                <w:szCs w:val="22"/>
              </w:rPr>
              <w:t>15.50</w:t>
            </w:r>
          </w:p>
        </w:tc>
        <w:tc>
          <w:tcPr>
            <w:tcW w:w="1080" w:type="dxa"/>
            <w:shd w:val="clear" w:color="auto" w:fill="FFFFFF"/>
            <w:tcMar>
              <w:top w:w="0" w:type="dxa"/>
              <w:left w:w="0" w:type="dxa"/>
              <w:bottom w:w="0" w:type="dxa"/>
              <w:right w:w="0" w:type="dxa"/>
            </w:tcMar>
            <w:vAlign w:val="center"/>
          </w:tcPr>
          <w:p w14:paraId="3A9ED1D8" w14:textId="77777777" w:rsidR="001B619E" w:rsidRDefault="005D3A02">
            <w:pPr>
              <w:spacing w:before="100" w:after="100"/>
              <w:ind w:left="100" w:right="100"/>
              <w:jc w:val="right"/>
            </w:pPr>
            <w:r>
              <w:rPr>
                <w:rFonts w:ascii="Arial" w:eastAsia="Arial" w:hAnsi="Arial" w:cs="Arial"/>
                <w:color w:val="000000"/>
                <w:sz w:val="22"/>
                <w:szCs w:val="22"/>
              </w:rPr>
              <w:t>41.48</w:t>
            </w:r>
          </w:p>
        </w:tc>
        <w:tc>
          <w:tcPr>
            <w:tcW w:w="1080" w:type="dxa"/>
            <w:shd w:val="clear" w:color="auto" w:fill="FFFFFF"/>
            <w:tcMar>
              <w:top w:w="0" w:type="dxa"/>
              <w:left w:w="0" w:type="dxa"/>
              <w:bottom w:w="0" w:type="dxa"/>
              <w:right w:w="0" w:type="dxa"/>
            </w:tcMar>
            <w:vAlign w:val="center"/>
          </w:tcPr>
          <w:p w14:paraId="79E51D83" w14:textId="77777777" w:rsidR="001B619E" w:rsidRDefault="005D3A02">
            <w:pPr>
              <w:spacing w:before="100" w:after="100"/>
              <w:ind w:left="100" w:right="100"/>
              <w:jc w:val="right"/>
            </w:pPr>
            <w:r>
              <w:rPr>
                <w:rFonts w:ascii="Arial" w:eastAsia="Arial" w:hAnsi="Arial" w:cs="Arial"/>
                <w:color w:val="000000"/>
                <w:sz w:val="22"/>
                <w:szCs w:val="22"/>
              </w:rPr>
              <w:t>24.65</w:t>
            </w:r>
          </w:p>
        </w:tc>
        <w:tc>
          <w:tcPr>
            <w:tcW w:w="1080" w:type="dxa"/>
            <w:shd w:val="clear" w:color="auto" w:fill="FFFFFF"/>
            <w:tcMar>
              <w:top w:w="0" w:type="dxa"/>
              <w:left w:w="0" w:type="dxa"/>
              <w:bottom w:w="0" w:type="dxa"/>
              <w:right w:w="0" w:type="dxa"/>
            </w:tcMar>
            <w:vAlign w:val="center"/>
          </w:tcPr>
          <w:p w14:paraId="65AA26D2" w14:textId="77777777" w:rsidR="001B619E" w:rsidRDefault="005D3A02">
            <w:pPr>
              <w:spacing w:before="100" w:after="100"/>
              <w:ind w:left="100" w:right="100"/>
              <w:jc w:val="right"/>
            </w:pPr>
            <w:r>
              <w:rPr>
                <w:rFonts w:ascii="Arial" w:eastAsia="Arial" w:hAnsi="Arial" w:cs="Arial"/>
                <w:color w:val="000000"/>
                <w:sz w:val="22"/>
                <w:szCs w:val="22"/>
              </w:rPr>
              <w:t>81.82</w:t>
            </w:r>
          </w:p>
        </w:tc>
        <w:tc>
          <w:tcPr>
            <w:tcW w:w="1080" w:type="dxa"/>
            <w:shd w:val="clear" w:color="auto" w:fill="FFFFFF"/>
            <w:tcMar>
              <w:top w:w="0" w:type="dxa"/>
              <w:left w:w="0" w:type="dxa"/>
              <w:bottom w:w="0" w:type="dxa"/>
              <w:right w:w="0" w:type="dxa"/>
            </w:tcMar>
            <w:vAlign w:val="center"/>
          </w:tcPr>
          <w:p w14:paraId="4BA0266C" w14:textId="77777777" w:rsidR="001B619E" w:rsidRDefault="005D3A02">
            <w:pPr>
              <w:spacing w:before="100" w:after="100"/>
              <w:ind w:left="100" w:right="100"/>
              <w:jc w:val="right"/>
            </w:pPr>
            <w:r>
              <w:rPr>
                <w:rFonts w:ascii="Arial" w:eastAsia="Arial" w:hAnsi="Arial" w:cs="Arial"/>
                <w:color w:val="000000"/>
                <w:sz w:val="22"/>
                <w:szCs w:val="22"/>
              </w:rPr>
              <w:t>72.75</w:t>
            </w:r>
          </w:p>
        </w:tc>
      </w:tr>
      <w:tr w:rsidR="001B619E" w14:paraId="0909734E" w14:textId="77777777" w:rsidTr="00BA45B5">
        <w:trPr>
          <w:cantSplit/>
          <w:jc w:val="center"/>
        </w:trPr>
        <w:tc>
          <w:tcPr>
            <w:tcW w:w="990" w:type="dxa"/>
            <w:shd w:val="clear" w:color="auto" w:fill="FFFFFF"/>
            <w:tcMar>
              <w:top w:w="0" w:type="dxa"/>
              <w:left w:w="0" w:type="dxa"/>
              <w:bottom w:w="0" w:type="dxa"/>
              <w:right w:w="0" w:type="dxa"/>
            </w:tcMar>
            <w:vAlign w:val="center"/>
          </w:tcPr>
          <w:p w14:paraId="3AFFE29A"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05A4F548" w14:textId="77777777" w:rsidR="001B619E" w:rsidRDefault="005D3A02">
            <w:pPr>
              <w:spacing w:before="100" w:after="100"/>
              <w:ind w:left="100" w:right="100"/>
            </w:pPr>
            <w:r>
              <w:rPr>
                <w:rFonts w:ascii="Arial" w:eastAsia="Arial" w:hAnsi="Arial" w:cs="Arial"/>
                <w:color w:val="000000"/>
                <w:sz w:val="22"/>
                <w:szCs w:val="22"/>
              </w:rPr>
              <w:t>Unknown</w:t>
            </w:r>
          </w:p>
        </w:tc>
        <w:tc>
          <w:tcPr>
            <w:tcW w:w="1620" w:type="dxa"/>
            <w:shd w:val="clear" w:color="auto" w:fill="FFFFFF"/>
            <w:tcMar>
              <w:top w:w="0" w:type="dxa"/>
              <w:left w:w="0" w:type="dxa"/>
              <w:bottom w:w="0" w:type="dxa"/>
              <w:right w:w="0" w:type="dxa"/>
            </w:tcMar>
            <w:vAlign w:val="center"/>
          </w:tcPr>
          <w:p w14:paraId="24627BA3"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712DE3B2" w14:textId="77777777" w:rsidR="001B619E" w:rsidRDefault="005D3A02">
            <w:pPr>
              <w:spacing w:before="100" w:after="100"/>
              <w:ind w:left="100" w:right="100"/>
              <w:jc w:val="right"/>
            </w:pPr>
            <w:r>
              <w:rPr>
                <w:rFonts w:ascii="Arial" w:eastAsia="Arial" w:hAnsi="Arial" w:cs="Arial"/>
                <w:color w:val="000000"/>
                <w:sz w:val="22"/>
                <w:szCs w:val="22"/>
              </w:rPr>
              <w:t>38</w:t>
            </w:r>
          </w:p>
        </w:tc>
        <w:tc>
          <w:tcPr>
            <w:tcW w:w="990" w:type="dxa"/>
            <w:shd w:val="clear" w:color="auto" w:fill="FFFFFF"/>
            <w:tcMar>
              <w:top w:w="0" w:type="dxa"/>
              <w:left w:w="0" w:type="dxa"/>
              <w:bottom w:w="0" w:type="dxa"/>
              <w:right w:w="0" w:type="dxa"/>
            </w:tcMar>
            <w:vAlign w:val="center"/>
          </w:tcPr>
          <w:p w14:paraId="08850872" w14:textId="77777777" w:rsidR="001B619E" w:rsidRDefault="005D3A02">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72A1BCBA" w14:textId="77777777" w:rsidR="001B619E" w:rsidRDefault="005D3A02">
            <w:pPr>
              <w:spacing w:before="100" w:after="100"/>
              <w:ind w:left="100" w:right="100"/>
              <w:jc w:val="right"/>
            </w:pPr>
            <w:r>
              <w:rPr>
                <w:rFonts w:ascii="Arial" w:eastAsia="Arial" w:hAnsi="Arial" w:cs="Arial"/>
                <w:color w:val="000000"/>
                <w:sz w:val="22"/>
                <w:szCs w:val="22"/>
              </w:rPr>
              <w:t>6.75</w:t>
            </w:r>
          </w:p>
        </w:tc>
        <w:tc>
          <w:tcPr>
            <w:tcW w:w="1080" w:type="dxa"/>
            <w:shd w:val="clear" w:color="auto" w:fill="FFFFFF"/>
            <w:tcMar>
              <w:top w:w="0" w:type="dxa"/>
              <w:left w:w="0" w:type="dxa"/>
              <w:bottom w:w="0" w:type="dxa"/>
              <w:right w:w="0" w:type="dxa"/>
            </w:tcMar>
            <w:vAlign w:val="center"/>
          </w:tcPr>
          <w:p w14:paraId="41D21811" w14:textId="77777777" w:rsidR="001B619E" w:rsidRDefault="005D3A02">
            <w:pPr>
              <w:spacing w:before="100" w:after="100"/>
              <w:ind w:left="100" w:right="100"/>
              <w:jc w:val="right"/>
            </w:pPr>
            <w:r>
              <w:rPr>
                <w:rFonts w:ascii="Arial" w:eastAsia="Arial" w:hAnsi="Arial" w:cs="Arial"/>
                <w:color w:val="000000"/>
                <w:sz w:val="22"/>
                <w:szCs w:val="22"/>
              </w:rPr>
              <w:t>17.04</w:t>
            </w:r>
          </w:p>
        </w:tc>
        <w:tc>
          <w:tcPr>
            <w:tcW w:w="1080" w:type="dxa"/>
            <w:shd w:val="clear" w:color="auto" w:fill="FFFFFF"/>
            <w:tcMar>
              <w:top w:w="0" w:type="dxa"/>
              <w:left w:w="0" w:type="dxa"/>
              <w:bottom w:w="0" w:type="dxa"/>
              <w:right w:w="0" w:type="dxa"/>
            </w:tcMar>
            <w:vAlign w:val="center"/>
          </w:tcPr>
          <w:p w14:paraId="33F21E9E" w14:textId="77777777" w:rsidR="001B619E" w:rsidRDefault="005D3A02">
            <w:pPr>
              <w:spacing w:before="100" w:after="100"/>
              <w:ind w:left="100" w:right="100"/>
              <w:jc w:val="right"/>
            </w:pPr>
            <w:r>
              <w:rPr>
                <w:rFonts w:ascii="Arial" w:eastAsia="Arial" w:hAnsi="Arial" w:cs="Arial"/>
                <w:color w:val="000000"/>
                <w:sz w:val="22"/>
                <w:szCs w:val="22"/>
              </w:rPr>
              <w:t>14.34</w:t>
            </w:r>
          </w:p>
        </w:tc>
        <w:tc>
          <w:tcPr>
            <w:tcW w:w="1080" w:type="dxa"/>
            <w:shd w:val="clear" w:color="auto" w:fill="FFFFFF"/>
            <w:tcMar>
              <w:top w:w="0" w:type="dxa"/>
              <w:left w:w="0" w:type="dxa"/>
              <w:bottom w:w="0" w:type="dxa"/>
              <w:right w:w="0" w:type="dxa"/>
            </w:tcMar>
            <w:vAlign w:val="center"/>
          </w:tcPr>
          <w:p w14:paraId="6A8D5017" w14:textId="77777777" w:rsidR="001B619E" w:rsidRDefault="005D3A02">
            <w:pPr>
              <w:spacing w:before="100" w:after="100"/>
              <w:ind w:left="100" w:right="100"/>
              <w:jc w:val="right"/>
            </w:pPr>
            <w:r>
              <w:rPr>
                <w:rFonts w:ascii="Arial" w:eastAsia="Arial" w:hAnsi="Arial" w:cs="Arial"/>
                <w:color w:val="000000"/>
                <w:sz w:val="22"/>
                <w:szCs w:val="22"/>
              </w:rPr>
              <w:t>1.65</w:t>
            </w:r>
          </w:p>
        </w:tc>
        <w:tc>
          <w:tcPr>
            <w:tcW w:w="1080" w:type="dxa"/>
            <w:shd w:val="clear" w:color="auto" w:fill="FFFFFF"/>
            <w:tcMar>
              <w:top w:w="0" w:type="dxa"/>
              <w:left w:w="0" w:type="dxa"/>
              <w:bottom w:w="0" w:type="dxa"/>
              <w:right w:w="0" w:type="dxa"/>
            </w:tcMar>
            <w:vAlign w:val="center"/>
          </w:tcPr>
          <w:p w14:paraId="4A466124" w14:textId="77777777" w:rsidR="001B619E" w:rsidRDefault="005D3A02">
            <w:pPr>
              <w:spacing w:before="100" w:after="100"/>
              <w:ind w:left="100" w:right="100"/>
              <w:jc w:val="right"/>
            </w:pPr>
            <w:r>
              <w:rPr>
                <w:rFonts w:ascii="Arial" w:eastAsia="Arial" w:hAnsi="Arial" w:cs="Arial"/>
                <w:color w:val="000000"/>
                <w:sz w:val="22"/>
                <w:szCs w:val="22"/>
              </w:rPr>
              <w:t>2.03</w:t>
            </w:r>
          </w:p>
        </w:tc>
      </w:tr>
      <w:tr w:rsidR="001B619E" w14:paraId="493AE2D4" w14:textId="77777777" w:rsidTr="00BA45B5">
        <w:trPr>
          <w:cantSplit/>
          <w:jc w:val="center"/>
        </w:trPr>
        <w:tc>
          <w:tcPr>
            <w:tcW w:w="990" w:type="dxa"/>
            <w:shd w:val="clear" w:color="auto" w:fill="FFFFFF"/>
            <w:tcMar>
              <w:top w:w="0" w:type="dxa"/>
              <w:left w:w="0" w:type="dxa"/>
              <w:bottom w:w="0" w:type="dxa"/>
              <w:right w:w="0" w:type="dxa"/>
            </w:tcMar>
            <w:vAlign w:val="center"/>
          </w:tcPr>
          <w:p w14:paraId="4A9926EA"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7076C5F5" w14:textId="77777777" w:rsidR="001B619E" w:rsidRDefault="005D3A02">
            <w:pPr>
              <w:spacing w:before="100" w:after="100"/>
              <w:ind w:left="100" w:right="100"/>
            </w:pPr>
            <w:r>
              <w:rPr>
                <w:rFonts w:ascii="Arial" w:eastAsia="Arial" w:hAnsi="Arial" w:cs="Arial"/>
                <w:color w:val="000000"/>
                <w:sz w:val="22"/>
                <w:szCs w:val="22"/>
              </w:rPr>
              <w:t>Mountain beaver</w:t>
            </w:r>
          </w:p>
        </w:tc>
        <w:tc>
          <w:tcPr>
            <w:tcW w:w="1620" w:type="dxa"/>
            <w:shd w:val="clear" w:color="auto" w:fill="FFFFFF"/>
            <w:tcMar>
              <w:top w:w="0" w:type="dxa"/>
              <w:left w:w="0" w:type="dxa"/>
              <w:bottom w:w="0" w:type="dxa"/>
              <w:right w:w="0" w:type="dxa"/>
            </w:tcMar>
            <w:vAlign w:val="center"/>
          </w:tcPr>
          <w:p w14:paraId="179537E0" w14:textId="77777777" w:rsidR="001B619E" w:rsidRDefault="005D3A02">
            <w:pPr>
              <w:spacing w:before="100" w:after="100"/>
              <w:ind w:left="100" w:right="100"/>
            </w:pPr>
            <w:r>
              <w:rPr>
                <w:rFonts w:ascii="Arial" w:eastAsia="Arial" w:hAnsi="Arial" w:cs="Arial"/>
                <w:color w:val="000000"/>
                <w:sz w:val="22"/>
                <w:szCs w:val="22"/>
              </w:rPr>
              <w:t>Aplodontia rufa</w:t>
            </w:r>
          </w:p>
        </w:tc>
        <w:tc>
          <w:tcPr>
            <w:tcW w:w="630" w:type="dxa"/>
            <w:shd w:val="clear" w:color="auto" w:fill="FFFFFF"/>
            <w:tcMar>
              <w:top w:w="0" w:type="dxa"/>
              <w:left w:w="0" w:type="dxa"/>
              <w:bottom w:w="0" w:type="dxa"/>
              <w:right w:w="0" w:type="dxa"/>
            </w:tcMar>
            <w:vAlign w:val="center"/>
          </w:tcPr>
          <w:p w14:paraId="528D4731"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10F11332"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B7A2A54" w14:textId="77777777" w:rsidR="001B619E" w:rsidRDefault="005D3A02">
            <w:pPr>
              <w:spacing w:before="100" w:after="100"/>
              <w:ind w:left="100" w:right="100"/>
              <w:jc w:val="right"/>
            </w:pPr>
            <w:r>
              <w:rPr>
                <w:rFonts w:ascii="Arial" w:eastAsia="Arial" w:hAnsi="Arial" w:cs="Arial"/>
                <w:color w:val="000000"/>
                <w:sz w:val="22"/>
                <w:szCs w:val="22"/>
              </w:rPr>
              <w:t>1.27</w:t>
            </w:r>
          </w:p>
        </w:tc>
        <w:tc>
          <w:tcPr>
            <w:tcW w:w="1080" w:type="dxa"/>
            <w:shd w:val="clear" w:color="auto" w:fill="FFFFFF"/>
            <w:tcMar>
              <w:top w:w="0" w:type="dxa"/>
              <w:left w:w="0" w:type="dxa"/>
              <w:bottom w:w="0" w:type="dxa"/>
              <w:right w:w="0" w:type="dxa"/>
            </w:tcMar>
            <w:vAlign w:val="center"/>
          </w:tcPr>
          <w:p w14:paraId="68B67EB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C2897D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C55C6A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1B2F3AD"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6C126242" w14:textId="77777777" w:rsidTr="00BA45B5">
        <w:trPr>
          <w:cantSplit/>
          <w:jc w:val="center"/>
        </w:trPr>
        <w:tc>
          <w:tcPr>
            <w:tcW w:w="990" w:type="dxa"/>
            <w:shd w:val="clear" w:color="auto" w:fill="FFFFFF"/>
            <w:tcMar>
              <w:top w:w="0" w:type="dxa"/>
              <w:left w:w="0" w:type="dxa"/>
              <w:bottom w:w="0" w:type="dxa"/>
              <w:right w:w="0" w:type="dxa"/>
            </w:tcMar>
            <w:vAlign w:val="center"/>
          </w:tcPr>
          <w:p w14:paraId="731CB495"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2F48B99B" w14:textId="77777777" w:rsidR="001B619E" w:rsidRDefault="005D3A02">
            <w:pPr>
              <w:spacing w:before="100" w:after="100"/>
              <w:ind w:left="100" w:right="100"/>
            </w:pPr>
            <w:r>
              <w:rPr>
                <w:rFonts w:ascii="Arial" w:eastAsia="Arial" w:hAnsi="Arial" w:cs="Arial"/>
                <w:color w:val="000000"/>
                <w:sz w:val="22"/>
                <w:szCs w:val="22"/>
              </w:rPr>
              <w:t>Flying squirrel</w:t>
            </w:r>
          </w:p>
        </w:tc>
        <w:tc>
          <w:tcPr>
            <w:tcW w:w="1620" w:type="dxa"/>
            <w:shd w:val="clear" w:color="auto" w:fill="FFFFFF"/>
            <w:tcMar>
              <w:top w:w="0" w:type="dxa"/>
              <w:left w:w="0" w:type="dxa"/>
              <w:bottom w:w="0" w:type="dxa"/>
              <w:right w:w="0" w:type="dxa"/>
            </w:tcMar>
            <w:vAlign w:val="center"/>
          </w:tcPr>
          <w:p w14:paraId="1405445B" w14:textId="77777777" w:rsidR="001B619E" w:rsidRDefault="005D3A02">
            <w:pPr>
              <w:spacing w:before="100" w:after="100"/>
              <w:ind w:left="100" w:right="100"/>
            </w:pPr>
            <w:r>
              <w:rPr>
                <w:rFonts w:ascii="Arial" w:eastAsia="Arial" w:hAnsi="Arial" w:cs="Arial"/>
                <w:color w:val="000000"/>
                <w:sz w:val="22"/>
                <w:szCs w:val="22"/>
              </w:rPr>
              <w:t>Glaucomys sabrinus</w:t>
            </w:r>
          </w:p>
        </w:tc>
        <w:tc>
          <w:tcPr>
            <w:tcW w:w="630" w:type="dxa"/>
            <w:shd w:val="clear" w:color="auto" w:fill="FFFFFF"/>
            <w:tcMar>
              <w:top w:w="0" w:type="dxa"/>
              <w:left w:w="0" w:type="dxa"/>
              <w:bottom w:w="0" w:type="dxa"/>
              <w:right w:w="0" w:type="dxa"/>
            </w:tcMar>
            <w:vAlign w:val="center"/>
          </w:tcPr>
          <w:p w14:paraId="291C10C1" w14:textId="77777777" w:rsidR="001B619E" w:rsidRDefault="005D3A02">
            <w:pPr>
              <w:spacing w:before="100" w:after="100"/>
              <w:ind w:left="100" w:right="100"/>
              <w:jc w:val="right"/>
            </w:pPr>
            <w:r>
              <w:rPr>
                <w:rFonts w:ascii="Arial" w:eastAsia="Arial" w:hAnsi="Arial" w:cs="Arial"/>
                <w:color w:val="000000"/>
                <w:sz w:val="22"/>
                <w:szCs w:val="22"/>
              </w:rPr>
              <w:t>3</w:t>
            </w:r>
          </w:p>
        </w:tc>
        <w:tc>
          <w:tcPr>
            <w:tcW w:w="990" w:type="dxa"/>
            <w:shd w:val="clear" w:color="auto" w:fill="FFFFFF"/>
            <w:tcMar>
              <w:top w:w="0" w:type="dxa"/>
              <w:left w:w="0" w:type="dxa"/>
              <w:bottom w:w="0" w:type="dxa"/>
              <w:right w:w="0" w:type="dxa"/>
            </w:tcMar>
            <w:vAlign w:val="center"/>
          </w:tcPr>
          <w:p w14:paraId="34BB90B5" w14:textId="77777777" w:rsidR="001B619E" w:rsidRDefault="005D3A02">
            <w:pPr>
              <w:spacing w:before="100" w:after="100"/>
              <w:ind w:left="100" w:right="100"/>
              <w:jc w:val="right"/>
            </w:pPr>
            <w:r>
              <w:rPr>
                <w:rFonts w:ascii="Arial" w:eastAsia="Arial" w:hAnsi="Arial" w:cs="Arial"/>
                <w:color w:val="000000"/>
                <w:sz w:val="22"/>
                <w:szCs w:val="22"/>
              </w:rPr>
              <w:t>0.67</w:t>
            </w:r>
          </w:p>
        </w:tc>
        <w:tc>
          <w:tcPr>
            <w:tcW w:w="1080" w:type="dxa"/>
            <w:shd w:val="clear" w:color="auto" w:fill="FFFFFF"/>
            <w:tcMar>
              <w:top w:w="0" w:type="dxa"/>
              <w:left w:w="0" w:type="dxa"/>
              <w:bottom w:w="0" w:type="dxa"/>
              <w:right w:w="0" w:type="dxa"/>
            </w:tcMar>
            <w:vAlign w:val="center"/>
          </w:tcPr>
          <w:p w14:paraId="1AAB4C5E" w14:textId="77777777" w:rsidR="001B619E" w:rsidRDefault="005D3A02">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389D791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C3BDB2D"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F540312"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506AC73"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151468FF" w14:textId="77777777" w:rsidTr="00BA45B5">
        <w:trPr>
          <w:cantSplit/>
          <w:jc w:val="center"/>
        </w:trPr>
        <w:tc>
          <w:tcPr>
            <w:tcW w:w="990" w:type="dxa"/>
            <w:shd w:val="clear" w:color="auto" w:fill="FFFFFF"/>
            <w:tcMar>
              <w:top w:w="0" w:type="dxa"/>
              <w:left w:w="0" w:type="dxa"/>
              <w:bottom w:w="0" w:type="dxa"/>
              <w:right w:w="0" w:type="dxa"/>
            </w:tcMar>
            <w:vAlign w:val="center"/>
          </w:tcPr>
          <w:p w14:paraId="18507DCF"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62F71D2D" w14:textId="77777777" w:rsidR="001B619E" w:rsidRDefault="005D3A02">
            <w:pPr>
              <w:spacing w:before="100" w:after="100"/>
              <w:ind w:left="100" w:right="100"/>
            </w:pPr>
            <w:r>
              <w:rPr>
                <w:rFonts w:ascii="Arial" w:eastAsia="Arial" w:hAnsi="Arial" w:cs="Arial"/>
                <w:color w:val="000000"/>
                <w:sz w:val="22"/>
                <w:szCs w:val="22"/>
              </w:rPr>
              <w:t>Snowshoe hare</w:t>
            </w:r>
          </w:p>
        </w:tc>
        <w:tc>
          <w:tcPr>
            <w:tcW w:w="1620" w:type="dxa"/>
            <w:shd w:val="clear" w:color="auto" w:fill="FFFFFF"/>
            <w:tcMar>
              <w:top w:w="0" w:type="dxa"/>
              <w:left w:w="0" w:type="dxa"/>
              <w:bottom w:w="0" w:type="dxa"/>
              <w:right w:w="0" w:type="dxa"/>
            </w:tcMar>
            <w:vAlign w:val="center"/>
          </w:tcPr>
          <w:p w14:paraId="3D274348" w14:textId="77777777" w:rsidR="001B619E" w:rsidRDefault="005D3A02">
            <w:pPr>
              <w:spacing w:before="100" w:after="100"/>
              <w:ind w:left="100" w:right="100"/>
            </w:pPr>
            <w:r>
              <w:rPr>
                <w:rFonts w:ascii="Arial" w:eastAsia="Arial" w:hAnsi="Arial" w:cs="Arial"/>
                <w:color w:val="000000"/>
                <w:sz w:val="22"/>
                <w:szCs w:val="22"/>
              </w:rPr>
              <w:t>Lepus americanus</w:t>
            </w:r>
          </w:p>
        </w:tc>
        <w:tc>
          <w:tcPr>
            <w:tcW w:w="630" w:type="dxa"/>
            <w:shd w:val="clear" w:color="auto" w:fill="FFFFFF"/>
            <w:tcMar>
              <w:top w:w="0" w:type="dxa"/>
              <w:left w:w="0" w:type="dxa"/>
              <w:bottom w:w="0" w:type="dxa"/>
              <w:right w:w="0" w:type="dxa"/>
            </w:tcMar>
            <w:vAlign w:val="center"/>
          </w:tcPr>
          <w:p w14:paraId="264CE545" w14:textId="77777777" w:rsidR="001B619E" w:rsidRDefault="005D3A02">
            <w:pPr>
              <w:spacing w:before="100" w:after="100"/>
              <w:ind w:left="100" w:right="100"/>
              <w:jc w:val="right"/>
            </w:pPr>
            <w:r>
              <w:rPr>
                <w:rFonts w:ascii="Arial" w:eastAsia="Arial" w:hAnsi="Arial" w:cs="Arial"/>
                <w:color w:val="000000"/>
                <w:sz w:val="22"/>
                <w:szCs w:val="22"/>
              </w:rPr>
              <w:t>17</w:t>
            </w:r>
          </w:p>
        </w:tc>
        <w:tc>
          <w:tcPr>
            <w:tcW w:w="990" w:type="dxa"/>
            <w:shd w:val="clear" w:color="auto" w:fill="FFFFFF"/>
            <w:tcMar>
              <w:top w:w="0" w:type="dxa"/>
              <w:left w:w="0" w:type="dxa"/>
              <w:bottom w:w="0" w:type="dxa"/>
              <w:right w:w="0" w:type="dxa"/>
            </w:tcMar>
            <w:vAlign w:val="center"/>
          </w:tcPr>
          <w:p w14:paraId="6F043FCF" w14:textId="77777777" w:rsidR="001B619E" w:rsidRDefault="005D3A02">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1110EDCD" w14:textId="77777777" w:rsidR="001B619E" w:rsidRDefault="005D3A02">
            <w:pPr>
              <w:spacing w:before="100" w:after="100"/>
              <w:ind w:left="100" w:right="100"/>
              <w:jc w:val="right"/>
            </w:pPr>
            <w:r>
              <w:rPr>
                <w:rFonts w:ascii="Arial" w:eastAsia="Arial" w:hAnsi="Arial" w:cs="Arial"/>
                <w:color w:val="000000"/>
                <w:sz w:val="22"/>
                <w:szCs w:val="22"/>
              </w:rPr>
              <w:t>8.46</w:t>
            </w:r>
          </w:p>
        </w:tc>
        <w:tc>
          <w:tcPr>
            <w:tcW w:w="1080" w:type="dxa"/>
            <w:shd w:val="clear" w:color="auto" w:fill="FFFFFF"/>
            <w:tcMar>
              <w:top w:w="0" w:type="dxa"/>
              <w:left w:w="0" w:type="dxa"/>
              <w:bottom w:w="0" w:type="dxa"/>
              <w:right w:w="0" w:type="dxa"/>
            </w:tcMar>
            <w:vAlign w:val="center"/>
          </w:tcPr>
          <w:p w14:paraId="517F7FD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358B8BF"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DB4361B" w14:textId="77777777" w:rsidR="001B619E" w:rsidRDefault="005D3A02">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258C5E8F" w14:textId="77777777" w:rsidR="001B619E" w:rsidRDefault="005D3A02">
            <w:pPr>
              <w:spacing w:before="100" w:after="100"/>
              <w:ind w:left="100" w:right="100"/>
              <w:jc w:val="right"/>
            </w:pPr>
            <w:r>
              <w:rPr>
                <w:rFonts w:ascii="Arial" w:eastAsia="Arial" w:hAnsi="Arial" w:cs="Arial"/>
                <w:color w:val="000000"/>
                <w:sz w:val="22"/>
                <w:szCs w:val="22"/>
              </w:rPr>
              <w:t>22.65</w:t>
            </w:r>
          </w:p>
        </w:tc>
      </w:tr>
      <w:tr w:rsidR="001B619E" w14:paraId="7494410D" w14:textId="77777777" w:rsidTr="00BA45B5">
        <w:trPr>
          <w:cantSplit/>
          <w:jc w:val="center"/>
        </w:trPr>
        <w:tc>
          <w:tcPr>
            <w:tcW w:w="990" w:type="dxa"/>
            <w:shd w:val="clear" w:color="auto" w:fill="FFFFFF"/>
            <w:tcMar>
              <w:top w:w="0" w:type="dxa"/>
              <w:left w:w="0" w:type="dxa"/>
              <w:bottom w:w="0" w:type="dxa"/>
              <w:right w:w="0" w:type="dxa"/>
            </w:tcMar>
            <w:vAlign w:val="center"/>
          </w:tcPr>
          <w:p w14:paraId="4B0CB855"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42086979" w14:textId="77777777" w:rsidR="001B619E" w:rsidRDefault="005D3A02">
            <w:pPr>
              <w:spacing w:before="100" w:after="100"/>
              <w:ind w:left="100" w:right="100"/>
            </w:pPr>
            <w:r>
              <w:rPr>
                <w:rFonts w:ascii="Arial" w:eastAsia="Arial" w:hAnsi="Arial" w:cs="Arial"/>
                <w:color w:val="000000"/>
                <w:sz w:val="22"/>
                <w:szCs w:val="22"/>
              </w:rPr>
              <w:t>Bat</w:t>
            </w:r>
          </w:p>
        </w:tc>
        <w:tc>
          <w:tcPr>
            <w:tcW w:w="1620" w:type="dxa"/>
            <w:shd w:val="clear" w:color="auto" w:fill="FFFFFF"/>
            <w:tcMar>
              <w:top w:w="0" w:type="dxa"/>
              <w:left w:w="0" w:type="dxa"/>
              <w:bottom w:w="0" w:type="dxa"/>
              <w:right w:w="0" w:type="dxa"/>
            </w:tcMar>
            <w:vAlign w:val="center"/>
          </w:tcPr>
          <w:p w14:paraId="57C32391" w14:textId="77777777" w:rsidR="001B619E" w:rsidRDefault="005D3A02">
            <w:pPr>
              <w:spacing w:before="100" w:after="100"/>
              <w:ind w:left="100" w:right="100"/>
            </w:pPr>
            <w:r>
              <w:rPr>
                <w:rFonts w:ascii="Arial" w:eastAsia="Arial" w:hAnsi="Arial" w:cs="Arial"/>
                <w:color w:val="000000"/>
                <w:sz w:val="22"/>
                <w:szCs w:val="22"/>
              </w:rPr>
              <w:t>Myotis sp</w:t>
            </w:r>
          </w:p>
        </w:tc>
        <w:tc>
          <w:tcPr>
            <w:tcW w:w="630" w:type="dxa"/>
            <w:shd w:val="clear" w:color="auto" w:fill="FFFFFF"/>
            <w:tcMar>
              <w:top w:w="0" w:type="dxa"/>
              <w:left w:w="0" w:type="dxa"/>
              <w:bottom w:w="0" w:type="dxa"/>
              <w:right w:w="0" w:type="dxa"/>
            </w:tcMar>
            <w:vAlign w:val="center"/>
          </w:tcPr>
          <w:p w14:paraId="74385EFE"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31A13700"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10C7D73D" w14:textId="77777777" w:rsidR="001B619E" w:rsidRDefault="005D3A02">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5D9909A3"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313A12F"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31B624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C967F09"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6A69C984" w14:textId="77777777" w:rsidTr="00BA45B5">
        <w:trPr>
          <w:cantSplit/>
          <w:jc w:val="center"/>
        </w:trPr>
        <w:tc>
          <w:tcPr>
            <w:tcW w:w="990" w:type="dxa"/>
            <w:shd w:val="clear" w:color="auto" w:fill="FFFFFF"/>
            <w:tcMar>
              <w:top w:w="0" w:type="dxa"/>
              <w:left w:w="0" w:type="dxa"/>
              <w:bottom w:w="0" w:type="dxa"/>
              <w:right w:w="0" w:type="dxa"/>
            </w:tcMar>
            <w:vAlign w:val="center"/>
          </w:tcPr>
          <w:p w14:paraId="7690862E"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217899A9" w14:textId="77777777" w:rsidR="001B619E" w:rsidRDefault="005D3A02">
            <w:pPr>
              <w:spacing w:before="100" w:after="100"/>
              <w:ind w:left="100" w:right="100"/>
            </w:pPr>
            <w:r>
              <w:rPr>
                <w:rFonts w:ascii="Arial" w:eastAsia="Arial" w:hAnsi="Arial" w:cs="Arial"/>
                <w:color w:val="000000"/>
                <w:sz w:val="22"/>
                <w:szCs w:val="22"/>
              </w:rPr>
              <w:t>Chipmunk</w:t>
            </w:r>
          </w:p>
        </w:tc>
        <w:tc>
          <w:tcPr>
            <w:tcW w:w="1620" w:type="dxa"/>
            <w:shd w:val="clear" w:color="auto" w:fill="FFFFFF"/>
            <w:tcMar>
              <w:top w:w="0" w:type="dxa"/>
              <w:left w:w="0" w:type="dxa"/>
              <w:bottom w:w="0" w:type="dxa"/>
              <w:right w:w="0" w:type="dxa"/>
            </w:tcMar>
            <w:vAlign w:val="center"/>
          </w:tcPr>
          <w:p w14:paraId="2AABA11E" w14:textId="77777777" w:rsidR="001B619E" w:rsidRDefault="005D3A02">
            <w:pPr>
              <w:spacing w:before="100" w:after="100"/>
              <w:ind w:left="100" w:right="100"/>
            </w:pPr>
            <w:r>
              <w:rPr>
                <w:rFonts w:ascii="Arial" w:eastAsia="Arial" w:hAnsi="Arial" w:cs="Arial"/>
                <w:color w:val="000000"/>
                <w:sz w:val="22"/>
                <w:szCs w:val="22"/>
              </w:rPr>
              <w:t>Neotamias sp</w:t>
            </w:r>
          </w:p>
        </w:tc>
        <w:tc>
          <w:tcPr>
            <w:tcW w:w="630" w:type="dxa"/>
            <w:shd w:val="clear" w:color="auto" w:fill="FFFFFF"/>
            <w:tcMar>
              <w:top w:w="0" w:type="dxa"/>
              <w:left w:w="0" w:type="dxa"/>
              <w:bottom w:w="0" w:type="dxa"/>
              <w:right w:w="0" w:type="dxa"/>
            </w:tcMar>
            <w:vAlign w:val="center"/>
          </w:tcPr>
          <w:p w14:paraId="1550C2A2" w14:textId="77777777" w:rsidR="001B619E" w:rsidRDefault="005D3A02">
            <w:pPr>
              <w:spacing w:before="100" w:after="100"/>
              <w:ind w:left="100" w:right="100"/>
              <w:jc w:val="right"/>
            </w:pPr>
            <w:r>
              <w:rPr>
                <w:rFonts w:ascii="Arial" w:eastAsia="Arial" w:hAnsi="Arial" w:cs="Arial"/>
                <w:color w:val="000000"/>
                <w:sz w:val="22"/>
                <w:szCs w:val="22"/>
              </w:rPr>
              <w:t>8</w:t>
            </w:r>
          </w:p>
        </w:tc>
        <w:tc>
          <w:tcPr>
            <w:tcW w:w="990" w:type="dxa"/>
            <w:shd w:val="clear" w:color="auto" w:fill="FFFFFF"/>
            <w:tcMar>
              <w:top w:w="0" w:type="dxa"/>
              <w:left w:w="0" w:type="dxa"/>
              <w:bottom w:w="0" w:type="dxa"/>
              <w:right w:w="0" w:type="dxa"/>
            </w:tcMar>
            <w:vAlign w:val="center"/>
          </w:tcPr>
          <w:p w14:paraId="5647864F" w14:textId="77777777" w:rsidR="001B619E" w:rsidRDefault="005D3A02">
            <w:pPr>
              <w:spacing w:before="100" w:after="100"/>
              <w:ind w:left="100" w:right="100"/>
              <w:jc w:val="right"/>
            </w:pPr>
            <w:r>
              <w:rPr>
                <w:rFonts w:ascii="Arial" w:eastAsia="Arial" w:hAnsi="Arial" w:cs="Arial"/>
                <w:color w:val="000000"/>
                <w:sz w:val="22"/>
                <w:szCs w:val="22"/>
              </w:rPr>
              <w:t>1.56</w:t>
            </w:r>
          </w:p>
        </w:tc>
        <w:tc>
          <w:tcPr>
            <w:tcW w:w="1080" w:type="dxa"/>
            <w:shd w:val="clear" w:color="auto" w:fill="FFFFFF"/>
            <w:tcMar>
              <w:top w:w="0" w:type="dxa"/>
              <w:left w:w="0" w:type="dxa"/>
              <w:bottom w:w="0" w:type="dxa"/>
              <w:right w:w="0" w:type="dxa"/>
            </w:tcMar>
            <w:vAlign w:val="center"/>
          </w:tcPr>
          <w:p w14:paraId="10F86D27" w14:textId="77777777" w:rsidR="001B619E" w:rsidRDefault="005D3A02">
            <w:pPr>
              <w:spacing w:before="100" w:after="100"/>
              <w:ind w:left="100" w:right="100"/>
              <w:jc w:val="right"/>
            </w:pPr>
            <w:r>
              <w:rPr>
                <w:rFonts w:ascii="Arial" w:eastAsia="Arial" w:hAnsi="Arial" w:cs="Arial"/>
                <w:color w:val="000000"/>
                <w:sz w:val="22"/>
                <w:szCs w:val="22"/>
              </w:rPr>
              <w:t>0.59</w:t>
            </w:r>
          </w:p>
        </w:tc>
        <w:tc>
          <w:tcPr>
            <w:tcW w:w="1080" w:type="dxa"/>
            <w:shd w:val="clear" w:color="auto" w:fill="FFFFFF"/>
            <w:tcMar>
              <w:top w:w="0" w:type="dxa"/>
              <w:left w:w="0" w:type="dxa"/>
              <w:bottom w:w="0" w:type="dxa"/>
              <w:right w:w="0" w:type="dxa"/>
            </w:tcMar>
            <w:vAlign w:val="center"/>
          </w:tcPr>
          <w:p w14:paraId="25802C97" w14:textId="77777777" w:rsidR="001B619E" w:rsidRDefault="005D3A02">
            <w:pPr>
              <w:spacing w:before="100" w:after="100"/>
              <w:ind w:left="100" w:right="100"/>
              <w:jc w:val="right"/>
            </w:pPr>
            <w:r>
              <w:rPr>
                <w:rFonts w:ascii="Arial" w:eastAsia="Arial" w:hAnsi="Arial" w:cs="Arial"/>
                <w:color w:val="000000"/>
                <w:sz w:val="22"/>
                <w:szCs w:val="22"/>
              </w:rPr>
              <w:t>0.74</w:t>
            </w:r>
          </w:p>
        </w:tc>
        <w:tc>
          <w:tcPr>
            <w:tcW w:w="1080" w:type="dxa"/>
            <w:shd w:val="clear" w:color="auto" w:fill="FFFFFF"/>
            <w:tcMar>
              <w:top w:w="0" w:type="dxa"/>
              <w:left w:w="0" w:type="dxa"/>
              <w:bottom w:w="0" w:type="dxa"/>
              <w:right w:w="0" w:type="dxa"/>
            </w:tcMar>
            <w:vAlign w:val="center"/>
          </w:tcPr>
          <w:p w14:paraId="413B51E8" w14:textId="77777777" w:rsidR="001B619E" w:rsidRDefault="005D3A02">
            <w:pPr>
              <w:spacing w:before="100" w:after="100"/>
              <w:ind w:left="100" w:right="100"/>
              <w:jc w:val="right"/>
            </w:pPr>
            <w:r>
              <w:rPr>
                <w:rFonts w:ascii="Arial" w:eastAsia="Arial" w:hAnsi="Arial" w:cs="Arial"/>
                <w:color w:val="000000"/>
                <w:sz w:val="22"/>
                <w:szCs w:val="22"/>
              </w:rPr>
              <w:t>0.36</w:t>
            </w:r>
          </w:p>
        </w:tc>
        <w:tc>
          <w:tcPr>
            <w:tcW w:w="1080" w:type="dxa"/>
            <w:shd w:val="clear" w:color="auto" w:fill="FFFFFF"/>
            <w:tcMar>
              <w:top w:w="0" w:type="dxa"/>
              <w:left w:w="0" w:type="dxa"/>
              <w:bottom w:w="0" w:type="dxa"/>
              <w:right w:w="0" w:type="dxa"/>
            </w:tcMar>
            <w:vAlign w:val="center"/>
          </w:tcPr>
          <w:p w14:paraId="1BC1FBD6"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BE71050"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4F3E740F" w14:textId="77777777" w:rsidTr="00BA45B5">
        <w:trPr>
          <w:cantSplit/>
          <w:jc w:val="center"/>
        </w:trPr>
        <w:tc>
          <w:tcPr>
            <w:tcW w:w="990" w:type="dxa"/>
            <w:shd w:val="clear" w:color="auto" w:fill="FFFFFF"/>
            <w:tcMar>
              <w:top w:w="0" w:type="dxa"/>
              <w:left w:w="0" w:type="dxa"/>
              <w:bottom w:w="0" w:type="dxa"/>
              <w:right w:w="0" w:type="dxa"/>
            </w:tcMar>
            <w:vAlign w:val="center"/>
          </w:tcPr>
          <w:p w14:paraId="7764C1EA" w14:textId="77777777" w:rsidR="001B619E" w:rsidRDefault="005D3A02">
            <w:pPr>
              <w:spacing w:before="100" w:after="100"/>
              <w:ind w:left="100" w:right="100"/>
            </w:pPr>
            <w:r>
              <w:rPr>
                <w:rFonts w:ascii="Arial" w:eastAsia="Arial" w:hAnsi="Arial" w:cs="Arial"/>
                <w:color w:val="000000"/>
                <w:sz w:val="22"/>
                <w:szCs w:val="22"/>
              </w:rPr>
              <w:lastRenderedPageBreak/>
              <w:t>Mammalia</w:t>
            </w:r>
          </w:p>
        </w:tc>
        <w:tc>
          <w:tcPr>
            <w:tcW w:w="1170" w:type="dxa"/>
            <w:shd w:val="clear" w:color="auto" w:fill="FFFFFF"/>
            <w:tcMar>
              <w:top w:w="0" w:type="dxa"/>
              <w:left w:w="0" w:type="dxa"/>
              <w:bottom w:w="0" w:type="dxa"/>
              <w:right w:w="0" w:type="dxa"/>
            </w:tcMar>
            <w:vAlign w:val="center"/>
          </w:tcPr>
          <w:p w14:paraId="6F701C99" w14:textId="77777777" w:rsidR="001B619E" w:rsidRDefault="005D3A02">
            <w:pPr>
              <w:spacing w:before="100" w:after="100"/>
              <w:ind w:left="100" w:right="100"/>
            </w:pPr>
            <w:r>
              <w:rPr>
                <w:rFonts w:ascii="Arial" w:eastAsia="Arial" w:hAnsi="Arial" w:cs="Arial"/>
                <w:color w:val="000000"/>
                <w:sz w:val="22"/>
                <w:szCs w:val="22"/>
              </w:rPr>
              <w:t>Bushy-tailed woodrat</w:t>
            </w:r>
          </w:p>
        </w:tc>
        <w:tc>
          <w:tcPr>
            <w:tcW w:w="1620" w:type="dxa"/>
            <w:shd w:val="clear" w:color="auto" w:fill="FFFFFF"/>
            <w:tcMar>
              <w:top w:w="0" w:type="dxa"/>
              <w:left w:w="0" w:type="dxa"/>
              <w:bottom w:w="0" w:type="dxa"/>
              <w:right w:w="0" w:type="dxa"/>
            </w:tcMar>
            <w:vAlign w:val="center"/>
          </w:tcPr>
          <w:p w14:paraId="3B061DAE" w14:textId="77777777" w:rsidR="001B619E" w:rsidRDefault="005D3A02">
            <w:pPr>
              <w:spacing w:before="100" w:after="100"/>
              <w:ind w:left="100" w:right="100"/>
            </w:pPr>
            <w:r>
              <w:rPr>
                <w:rFonts w:ascii="Arial" w:eastAsia="Arial" w:hAnsi="Arial" w:cs="Arial"/>
                <w:color w:val="000000"/>
                <w:sz w:val="22"/>
                <w:szCs w:val="22"/>
              </w:rPr>
              <w:t>Neotoma cinerea</w:t>
            </w:r>
          </w:p>
        </w:tc>
        <w:tc>
          <w:tcPr>
            <w:tcW w:w="630" w:type="dxa"/>
            <w:shd w:val="clear" w:color="auto" w:fill="FFFFFF"/>
            <w:tcMar>
              <w:top w:w="0" w:type="dxa"/>
              <w:left w:w="0" w:type="dxa"/>
              <w:bottom w:w="0" w:type="dxa"/>
              <w:right w:w="0" w:type="dxa"/>
            </w:tcMar>
            <w:vAlign w:val="center"/>
          </w:tcPr>
          <w:p w14:paraId="74AD7F0A" w14:textId="77777777" w:rsidR="001B619E" w:rsidRDefault="005D3A02">
            <w:pPr>
              <w:spacing w:before="100" w:after="100"/>
              <w:ind w:left="100" w:right="100"/>
              <w:jc w:val="right"/>
            </w:pPr>
            <w:r>
              <w:rPr>
                <w:rFonts w:ascii="Arial" w:eastAsia="Arial" w:hAnsi="Arial" w:cs="Arial"/>
                <w:color w:val="000000"/>
                <w:sz w:val="22"/>
                <w:szCs w:val="22"/>
              </w:rPr>
              <w:t>2</w:t>
            </w:r>
          </w:p>
        </w:tc>
        <w:tc>
          <w:tcPr>
            <w:tcW w:w="990" w:type="dxa"/>
            <w:shd w:val="clear" w:color="auto" w:fill="FFFFFF"/>
            <w:tcMar>
              <w:top w:w="0" w:type="dxa"/>
              <w:left w:w="0" w:type="dxa"/>
              <w:bottom w:w="0" w:type="dxa"/>
              <w:right w:w="0" w:type="dxa"/>
            </w:tcMar>
            <w:vAlign w:val="center"/>
          </w:tcPr>
          <w:p w14:paraId="3EEF92E0"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07E2791D" w14:textId="77777777" w:rsidR="001B619E" w:rsidRDefault="005D3A02">
            <w:pPr>
              <w:spacing w:before="100" w:after="100"/>
              <w:ind w:left="100" w:right="100"/>
              <w:jc w:val="right"/>
            </w:pPr>
            <w:r>
              <w:rPr>
                <w:rFonts w:ascii="Arial" w:eastAsia="Arial" w:hAnsi="Arial" w:cs="Arial"/>
                <w:color w:val="000000"/>
                <w:sz w:val="22"/>
                <w:szCs w:val="22"/>
              </w:rPr>
              <w:t>0.47</w:t>
            </w:r>
          </w:p>
        </w:tc>
        <w:tc>
          <w:tcPr>
            <w:tcW w:w="1080" w:type="dxa"/>
            <w:shd w:val="clear" w:color="auto" w:fill="FFFFFF"/>
            <w:tcMar>
              <w:top w:w="0" w:type="dxa"/>
              <w:left w:w="0" w:type="dxa"/>
              <w:bottom w:w="0" w:type="dxa"/>
              <w:right w:w="0" w:type="dxa"/>
            </w:tcMar>
            <w:vAlign w:val="center"/>
          </w:tcPr>
          <w:p w14:paraId="164D09EE"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2482B260"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4501C838"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706AE0C9" w14:textId="77777777" w:rsidR="001B619E" w:rsidRDefault="005D3A02">
            <w:pPr>
              <w:spacing w:before="100" w:after="100"/>
              <w:ind w:left="100" w:right="100"/>
              <w:jc w:val="right"/>
            </w:pPr>
            <w:r>
              <w:rPr>
                <w:rFonts w:ascii="Arial" w:eastAsia="Arial" w:hAnsi="Arial" w:cs="Arial"/>
                <w:color w:val="000000"/>
                <w:sz w:val="22"/>
                <w:szCs w:val="22"/>
              </w:rPr>
              <w:t>0.53</w:t>
            </w:r>
          </w:p>
        </w:tc>
      </w:tr>
      <w:tr w:rsidR="001B619E" w14:paraId="6B1DF979" w14:textId="77777777" w:rsidTr="00BA45B5">
        <w:trPr>
          <w:cantSplit/>
          <w:jc w:val="center"/>
        </w:trPr>
        <w:tc>
          <w:tcPr>
            <w:tcW w:w="990" w:type="dxa"/>
            <w:shd w:val="clear" w:color="auto" w:fill="FFFFFF"/>
            <w:tcMar>
              <w:top w:w="0" w:type="dxa"/>
              <w:left w:w="0" w:type="dxa"/>
              <w:bottom w:w="0" w:type="dxa"/>
              <w:right w:w="0" w:type="dxa"/>
            </w:tcMar>
            <w:vAlign w:val="center"/>
          </w:tcPr>
          <w:p w14:paraId="29F732CD"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0B64A3AA" w14:textId="77777777" w:rsidR="001B619E" w:rsidRDefault="005D3A02">
            <w:pPr>
              <w:spacing w:before="100" w:after="100"/>
              <w:ind w:left="100" w:right="100"/>
            </w:pPr>
            <w:r>
              <w:rPr>
                <w:rFonts w:ascii="Arial" w:eastAsia="Arial" w:hAnsi="Arial" w:cs="Arial"/>
                <w:color w:val="000000"/>
                <w:sz w:val="22"/>
                <w:szCs w:val="22"/>
              </w:rPr>
              <w:t>Rat</w:t>
            </w:r>
          </w:p>
        </w:tc>
        <w:tc>
          <w:tcPr>
            <w:tcW w:w="1620" w:type="dxa"/>
            <w:shd w:val="clear" w:color="auto" w:fill="FFFFFF"/>
            <w:tcMar>
              <w:top w:w="0" w:type="dxa"/>
              <w:left w:w="0" w:type="dxa"/>
              <w:bottom w:w="0" w:type="dxa"/>
              <w:right w:w="0" w:type="dxa"/>
            </w:tcMar>
            <w:vAlign w:val="center"/>
          </w:tcPr>
          <w:p w14:paraId="2EE76549" w14:textId="77777777" w:rsidR="001B619E" w:rsidRDefault="005D3A02">
            <w:pPr>
              <w:spacing w:before="100" w:after="100"/>
              <w:ind w:left="100" w:right="100"/>
            </w:pPr>
            <w:r>
              <w:rPr>
                <w:rFonts w:ascii="Arial" w:eastAsia="Arial" w:hAnsi="Arial" w:cs="Arial"/>
                <w:color w:val="000000"/>
                <w:sz w:val="22"/>
                <w:szCs w:val="22"/>
              </w:rPr>
              <w:t>Rattus sp</w:t>
            </w:r>
          </w:p>
        </w:tc>
        <w:tc>
          <w:tcPr>
            <w:tcW w:w="630" w:type="dxa"/>
            <w:shd w:val="clear" w:color="auto" w:fill="FFFFFF"/>
            <w:tcMar>
              <w:top w:w="0" w:type="dxa"/>
              <w:left w:w="0" w:type="dxa"/>
              <w:bottom w:w="0" w:type="dxa"/>
              <w:right w:w="0" w:type="dxa"/>
            </w:tcMar>
            <w:vAlign w:val="center"/>
          </w:tcPr>
          <w:p w14:paraId="7E2561A8" w14:textId="77777777" w:rsidR="001B619E" w:rsidRDefault="005D3A02">
            <w:pPr>
              <w:spacing w:before="100" w:after="100"/>
              <w:ind w:left="100" w:right="100"/>
              <w:jc w:val="right"/>
            </w:pPr>
            <w:r>
              <w:rPr>
                <w:rFonts w:ascii="Arial" w:eastAsia="Arial" w:hAnsi="Arial" w:cs="Arial"/>
                <w:color w:val="000000"/>
                <w:sz w:val="22"/>
                <w:szCs w:val="22"/>
              </w:rPr>
              <w:t>19</w:t>
            </w:r>
          </w:p>
        </w:tc>
        <w:tc>
          <w:tcPr>
            <w:tcW w:w="990" w:type="dxa"/>
            <w:shd w:val="clear" w:color="auto" w:fill="FFFFFF"/>
            <w:tcMar>
              <w:top w:w="0" w:type="dxa"/>
              <w:left w:w="0" w:type="dxa"/>
              <w:bottom w:w="0" w:type="dxa"/>
              <w:right w:w="0" w:type="dxa"/>
            </w:tcMar>
            <w:vAlign w:val="center"/>
          </w:tcPr>
          <w:p w14:paraId="7B205673" w14:textId="77777777" w:rsidR="001B619E" w:rsidRDefault="005D3A02">
            <w:pPr>
              <w:spacing w:before="100" w:after="100"/>
              <w:ind w:left="100" w:right="100"/>
              <w:jc w:val="right"/>
            </w:pPr>
            <w:r>
              <w:rPr>
                <w:rFonts w:ascii="Arial" w:eastAsia="Arial" w:hAnsi="Arial" w:cs="Arial"/>
                <w:color w:val="000000"/>
                <w:sz w:val="22"/>
                <w:szCs w:val="22"/>
              </w:rPr>
              <w:t>4.22</w:t>
            </w:r>
          </w:p>
        </w:tc>
        <w:tc>
          <w:tcPr>
            <w:tcW w:w="1080" w:type="dxa"/>
            <w:shd w:val="clear" w:color="auto" w:fill="FFFFFF"/>
            <w:tcMar>
              <w:top w:w="0" w:type="dxa"/>
              <w:left w:w="0" w:type="dxa"/>
              <w:bottom w:w="0" w:type="dxa"/>
              <w:right w:w="0" w:type="dxa"/>
            </w:tcMar>
            <w:vAlign w:val="center"/>
          </w:tcPr>
          <w:p w14:paraId="22A173B0" w14:textId="77777777" w:rsidR="001B619E" w:rsidRDefault="005D3A02">
            <w:pPr>
              <w:spacing w:before="100" w:after="100"/>
              <w:ind w:left="100" w:right="100"/>
              <w:jc w:val="right"/>
            </w:pPr>
            <w:r>
              <w:rPr>
                <w:rFonts w:ascii="Arial" w:eastAsia="Arial" w:hAnsi="Arial" w:cs="Arial"/>
                <w:color w:val="000000"/>
                <w:sz w:val="22"/>
                <w:szCs w:val="22"/>
              </w:rPr>
              <w:t>6.47</w:t>
            </w:r>
          </w:p>
        </w:tc>
        <w:tc>
          <w:tcPr>
            <w:tcW w:w="1080" w:type="dxa"/>
            <w:shd w:val="clear" w:color="auto" w:fill="FFFFFF"/>
            <w:tcMar>
              <w:top w:w="0" w:type="dxa"/>
              <w:left w:w="0" w:type="dxa"/>
              <w:bottom w:w="0" w:type="dxa"/>
              <w:right w:w="0" w:type="dxa"/>
            </w:tcMar>
            <w:vAlign w:val="center"/>
          </w:tcPr>
          <w:p w14:paraId="26DFEECC"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7D8C300"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1BDCE5C"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9A286E5"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3AE1C629" w14:textId="77777777" w:rsidTr="00BA45B5">
        <w:trPr>
          <w:cantSplit/>
          <w:jc w:val="center"/>
        </w:trPr>
        <w:tc>
          <w:tcPr>
            <w:tcW w:w="990" w:type="dxa"/>
            <w:shd w:val="clear" w:color="auto" w:fill="FFFFFF"/>
            <w:tcMar>
              <w:top w:w="0" w:type="dxa"/>
              <w:left w:w="0" w:type="dxa"/>
              <w:bottom w:w="0" w:type="dxa"/>
              <w:right w:w="0" w:type="dxa"/>
            </w:tcMar>
            <w:vAlign w:val="center"/>
          </w:tcPr>
          <w:p w14:paraId="77F88194"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138FF6E4" w14:textId="77777777" w:rsidR="001B619E" w:rsidRDefault="005D3A02">
            <w:pPr>
              <w:spacing w:before="100" w:after="100"/>
              <w:ind w:left="100" w:right="100"/>
            </w:pPr>
            <w:r>
              <w:rPr>
                <w:rFonts w:ascii="Arial" w:eastAsia="Arial" w:hAnsi="Arial" w:cs="Arial"/>
                <w:color w:val="000000"/>
                <w:sz w:val="22"/>
                <w:szCs w:val="22"/>
              </w:rPr>
              <w:t>Shrew</w:t>
            </w:r>
          </w:p>
        </w:tc>
        <w:tc>
          <w:tcPr>
            <w:tcW w:w="1620" w:type="dxa"/>
            <w:shd w:val="clear" w:color="auto" w:fill="FFFFFF"/>
            <w:tcMar>
              <w:top w:w="0" w:type="dxa"/>
              <w:left w:w="0" w:type="dxa"/>
              <w:bottom w:w="0" w:type="dxa"/>
              <w:right w:w="0" w:type="dxa"/>
            </w:tcMar>
            <w:vAlign w:val="center"/>
          </w:tcPr>
          <w:p w14:paraId="14FF4081" w14:textId="77777777" w:rsidR="001B619E" w:rsidRDefault="005D3A02">
            <w:pPr>
              <w:spacing w:before="100" w:after="100"/>
              <w:ind w:left="100" w:right="100"/>
            </w:pPr>
            <w:r>
              <w:rPr>
                <w:rFonts w:ascii="Arial" w:eastAsia="Arial" w:hAnsi="Arial" w:cs="Arial"/>
                <w:color w:val="000000"/>
                <w:sz w:val="22"/>
                <w:szCs w:val="22"/>
              </w:rPr>
              <w:t>Sorex sp</w:t>
            </w:r>
          </w:p>
        </w:tc>
        <w:tc>
          <w:tcPr>
            <w:tcW w:w="630" w:type="dxa"/>
            <w:shd w:val="clear" w:color="auto" w:fill="FFFFFF"/>
            <w:tcMar>
              <w:top w:w="0" w:type="dxa"/>
              <w:left w:w="0" w:type="dxa"/>
              <w:bottom w:w="0" w:type="dxa"/>
              <w:right w:w="0" w:type="dxa"/>
            </w:tcMar>
            <w:vAlign w:val="center"/>
          </w:tcPr>
          <w:p w14:paraId="1F5A46C5" w14:textId="77777777" w:rsidR="001B619E" w:rsidRDefault="005D3A02">
            <w:pPr>
              <w:spacing w:before="100" w:after="100"/>
              <w:ind w:left="100" w:right="100"/>
              <w:jc w:val="right"/>
            </w:pPr>
            <w:r>
              <w:rPr>
                <w:rFonts w:ascii="Arial" w:eastAsia="Arial" w:hAnsi="Arial" w:cs="Arial"/>
                <w:color w:val="000000"/>
                <w:sz w:val="22"/>
                <w:szCs w:val="22"/>
              </w:rPr>
              <w:t>1</w:t>
            </w:r>
          </w:p>
        </w:tc>
        <w:tc>
          <w:tcPr>
            <w:tcW w:w="990" w:type="dxa"/>
            <w:shd w:val="clear" w:color="auto" w:fill="FFFFFF"/>
            <w:tcMar>
              <w:top w:w="0" w:type="dxa"/>
              <w:left w:w="0" w:type="dxa"/>
              <w:bottom w:w="0" w:type="dxa"/>
              <w:right w:w="0" w:type="dxa"/>
            </w:tcMar>
            <w:vAlign w:val="center"/>
          </w:tcPr>
          <w:p w14:paraId="6559A5FE" w14:textId="77777777" w:rsidR="001B619E" w:rsidRDefault="005D3A02">
            <w:pPr>
              <w:spacing w:before="100" w:after="100"/>
              <w:ind w:left="100" w:right="100"/>
              <w:jc w:val="right"/>
            </w:pPr>
            <w:r>
              <w:rPr>
                <w:rFonts w:ascii="Arial" w:eastAsia="Arial" w:hAnsi="Arial" w:cs="Arial"/>
                <w:color w:val="000000"/>
                <w:sz w:val="22"/>
                <w:szCs w:val="22"/>
              </w:rPr>
              <w:t>0.22</w:t>
            </w:r>
          </w:p>
        </w:tc>
        <w:tc>
          <w:tcPr>
            <w:tcW w:w="1080" w:type="dxa"/>
            <w:shd w:val="clear" w:color="auto" w:fill="FFFFFF"/>
            <w:tcMar>
              <w:top w:w="0" w:type="dxa"/>
              <w:left w:w="0" w:type="dxa"/>
              <w:bottom w:w="0" w:type="dxa"/>
              <w:right w:w="0" w:type="dxa"/>
            </w:tcMar>
            <w:vAlign w:val="center"/>
          </w:tcPr>
          <w:p w14:paraId="3B41E47B" w14:textId="77777777" w:rsidR="001B619E" w:rsidRDefault="005D3A02">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14:paraId="69E7090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F52B3F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02CF5484"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66EA057F"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073E76E0" w14:textId="77777777" w:rsidTr="00BA45B5">
        <w:trPr>
          <w:cantSplit/>
          <w:jc w:val="center"/>
        </w:trPr>
        <w:tc>
          <w:tcPr>
            <w:tcW w:w="990" w:type="dxa"/>
            <w:shd w:val="clear" w:color="auto" w:fill="FFFFFF"/>
            <w:tcMar>
              <w:top w:w="0" w:type="dxa"/>
              <w:left w:w="0" w:type="dxa"/>
              <w:bottom w:w="0" w:type="dxa"/>
              <w:right w:w="0" w:type="dxa"/>
            </w:tcMar>
            <w:vAlign w:val="center"/>
          </w:tcPr>
          <w:p w14:paraId="027BE864"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668F0178" w14:textId="77777777" w:rsidR="001B619E" w:rsidRDefault="005D3A02">
            <w:pPr>
              <w:spacing w:before="100" w:after="100"/>
              <w:ind w:left="100" w:right="100"/>
            </w:pPr>
            <w:proofErr w:type="gramStart"/>
            <w:r>
              <w:rPr>
                <w:rFonts w:ascii="Arial" w:eastAsia="Arial" w:hAnsi="Arial" w:cs="Arial"/>
                <w:color w:val="000000"/>
                <w:sz w:val="22"/>
                <w:szCs w:val="22"/>
              </w:rPr>
              <w:t>Douglas</w:t>
            </w:r>
            <w:proofErr w:type="gramEnd"/>
            <w:r>
              <w:rPr>
                <w:rFonts w:ascii="Arial" w:eastAsia="Arial" w:hAnsi="Arial" w:cs="Arial"/>
                <w:color w:val="000000"/>
                <w:sz w:val="22"/>
                <w:szCs w:val="22"/>
              </w:rPr>
              <w:t xml:space="preserve"> squirrel</w:t>
            </w:r>
          </w:p>
        </w:tc>
        <w:tc>
          <w:tcPr>
            <w:tcW w:w="1620" w:type="dxa"/>
            <w:shd w:val="clear" w:color="auto" w:fill="FFFFFF"/>
            <w:tcMar>
              <w:top w:w="0" w:type="dxa"/>
              <w:left w:w="0" w:type="dxa"/>
              <w:bottom w:w="0" w:type="dxa"/>
              <w:right w:w="0" w:type="dxa"/>
            </w:tcMar>
            <w:vAlign w:val="center"/>
          </w:tcPr>
          <w:p w14:paraId="17383AD4" w14:textId="77777777" w:rsidR="001B619E" w:rsidRDefault="005D3A02">
            <w:pPr>
              <w:spacing w:before="100" w:after="100"/>
              <w:ind w:left="100" w:right="100"/>
            </w:pPr>
            <w:r>
              <w:rPr>
                <w:rFonts w:ascii="Arial" w:eastAsia="Arial" w:hAnsi="Arial" w:cs="Arial"/>
                <w:color w:val="000000"/>
                <w:sz w:val="22"/>
                <w:szCs w:val="22"/>
              </w:rPr>
              <w:t>Tamiasciurus douglasii</w:t>
            </w:r>
          </w:p>
        </w:tc>
        <w:tc>
          <w:tcPr>
            <w:tcW w:w="630" w:type="dxa"/>
            <w:shd w:val="clear" w:color="auto" w:fill="FFFFFF"/>
            <w:tcMar>
              <w:top w:w="0" w:type="dxa"/>
              <w:left w:w="0" w:type="dxa"/>
              <w:bottom w:w="0" w:type="dxa"/>
              <w:right w:w="0" w:type="dxa"/>
            </w:tcMar>
            <w:vAlign w:val="center"/>
          </w:tcPr>
          <w:p w14:paraId="6335A683" w14:textId="77777777" w:rsidR="001B619E" w:rsidRDefault="005D3A02">
            <w:pPr>
              <w:spacing w:before="100" w:after="100"/>
              <w:ind w:left="100" w:right="100"/>
              <w:jc w:val="right"/>
            </w:pPr>
            <w:r>
              <w:rPr>
                <w:rFonts w:ascii="Arial" w:eastAsia="Arial" w:hAnsi="Arial" w:cs="Arial"/>
                <w:color w:val="000000"/>
                <w:sz w:val="22"/>
                <w:szCs w:val="22"/>
              </w:rPr>
              <w:t>240</w:t>
            </w:r>
          </w:p>
        </w:tc>
        <w:tc>
          <w:tcPr>
            <w:tcW w:w="990" w:type="dxa"/>
            <w:shd w:val="clear" w:color="auto" w:fill="FFFFFF"/>
            <w:tcMar>
              <w:top w:w="0" w:type="dxa"/>
              <w:left w:w="0" w:type="dxa"/>
              <w:bottom w:w="0" w:type="dxa"/>
              <w:right w:w="0" w:type="dxa"/>
            </w:tcMar>
            <w:vAlign w:val="center"/>
          </w:tcPr>
          <w:p w14:paraId="1C41E514" w14:textId="77777777" w:rsidR="001B619E" w:rsidRDefault="005D3A02">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26FE02EA" w14:textId="77777777" w:rsidR="001B619E" w:rsidRDefault="005D3A02">
            <w:pPr>
              <w:spacing w:before="100" w:after="100"/>
              <w:ind w:left="100" w:right="100"/>
              <w:jc w:val="right"/>
            </w:pPr>
            <w:r>
              <w:rPr>
                <w:rFonts w:ascii="Arial" w:eastAsia="Arial" w:hAnsi="Arial" w:cs="Arial"/>
                <w:color w:val="000000"/>
                <w:sz w:val="22"/>
                <w:szCs w:val="22"/>
              </w:rPr>
              <w:t>46.00</w:t>
            </w:r>
          </w:p>
        </w:tc>
        <w:tc>
          <w:tcPr>
            <w:tcW w:w="1080" w:type="dxa"/>
            <w:shd w:val="clear" w:color="auto" w:fill="FFFFFF"/>
            <w:tcMar>
              <w:top w:w="0" w:type="dxa"/>
              <w:left w:w="0" w:type="dxa"/>
              <w:bottom w:w="0" w:type="dxa"/>
              <w:right w:w="0" w:type="dxa"/>
            </w:tcMar>
            <w:vAlign w:val="center"/>
          </w:tcPr>
          <w:p w14:paraId="79C28BE4" w14:textId="77777777" w:rsidR="001B619E" w:rsidRDefault="005D3A02">
            <w:pPr>
              <w:spacing w:before="100" w:after="100"/>
              <w:ind w:left="100" w:right="100"/>
              <w:jc w:val="right"/>
            </w:pPr>
            <w:r>
              <w:rPr>
                <w:rFonts w:ascii="Arial" w:eastAsia="Arial" w:hAnsi="Arial" w:cs="Arial"/>
                <w:color w:val="000000"/>
                <w:sz w:val="22"/>
                <w:szCs w:val="22"/>
              </w:rPr>
              <w:t>40.74</w:t>
            </w:r>
          </w:p>
        </w:tc>
        <w:tc>
          <w:tcPr>
            <w:tcW w:w="1080" w:type="dxa"/>
            <w:shd w:val="clear" w:color="auto" w:fill="FFFFFF"/>
            <w:tcMar>
              <w:top w:w="0" w:type="dxa"/>
              <w:left w:w="0" w:type="dxa"/>
              <w:bottom w:w="0" w:type="dxa"/>
              <w:right w:w="0" w:type="dxa"/>
            </w:tcMar>
            <w:vAlign w:val="center"/>
          </w:tcPr>
          <w:p w14:paraId="377DB592" w14:textId="77777777" w:rsidR="001B619E" w:rsidRDefault="005D3A02">
            <w:pPr>
              <w:spacing w:before="100" w:after="100"/>
              <w:ind w:left="100" w:right="100"/>
              <w:jc w:val="right"/>
            </w:pPr>
            <w:r>
              <w:rPr>
                <w:rFonts w:ascii="Arial" w:eastAsia="Arial" w:hAnsi="Arial" w:cs="Arial"/>
                <w:color w:val="000000"/>
                <w:sz w:val="22"/>
                <w:szCs w:val="22"/>
              </w:rPr>
              <w:t>60.65</w:t>
            </w:r>
          </w:p>
        </w:tc>
        <w:tc>
          <w:tcPr>
            <w:tcW w:w="1080" w:type="dxa"/>
            <w:shd w:val="clear" w:color="auto" w:fill="FFFFFF"/>
            <w:tcMar>
              <w:top w:w="0" w:type="dxa"/>
              <w:left w:w="0" w:type="dxa"/>
              <w:bottom w:w="0" w:type="dxa"/>
              <w:right w:w="0" w:type="dxa"/>
            </w:tcMar>
            <w:vAlign w:val="center"/>
          </w:tcPr>
          <w:p w14:paraId="6CAB72BC" w14:textId="77777777" w:rsidR="001B619E" w:rsidRDefault="005D3A02">
            <w:pPr>
              <w:spacing w:before="100" w:after="100"/>
              <w:ind w:left="100" w:right="100"/>
              <w:jc w:val="right"/>
            </w:pPr>
            <w:r>
              <w:rPr>
                <w:rFonts w:ascii="Arial" w:eastAsia="Arial" w:hAnsi="Arial" w:cs="Arial"/>
                <w:color w:val="000000"/>
                <w:sz w:val="22"/>
                <w:szCs w:val="22"/>
              </w:rPr>
              <w:t>4.96</w:t>
            </w:r>
          </w:p>
        </w:tc>
        <w:tc>
          <w:tcPr>
            <w:tcW w:w="1080" w:type="dxa"/>
            <w:shd w:val="clear" w:color="auto" w:fill="FFFFFF"/>
            <w:tcMar>
              <w:top w:w="0" w:type="dxa"/>
              <w:left w:w="0" w:type="dxa"/>
              <w:bottom w:w="0" w:type="dxa"/>
              <w:right w:w="0" w:type="dxa"/>
            </w:tcMar>
            <w:vAlign w:val="center"/>
          </w:tcPr>
          <w:p w14:paraId="085D8831" w14:textId="77777777" w:rsidR="001B619E" w:rsidRDefault="005D3A02">
            <w:pPr>
              <w:spacing w:before="100" w:after="100"/>
              <w:ind w:left="100" w:right="100"/>
              <w:jc w:val="right"/>
            </w:pPr>
            <w:r>
              <w:rPr>
                <w:rFonts w:ascii="Arial" w:eastAsia="Arial" w:hAnsi="Arial" w:cs="Arial"/>
                <w:color w:val="000000"/>
                <w:sz w:val="22"/>
                <w:szCs w:val="22"/>
              </w:rPr>
              <w:t>1.72</w:t>
            </w:r>
          </w:p>
        </w:tc>
      </w:tr>
      <w:tr w:rsidR="001B619E" w14:paraId="2590F03C" w14:textId="77777777" w:rsidTr="00BA45B5">
        <w:trPr>
          <w:cantSplit/>
          <w:jc w:val="center"/>
        </w:trPr>
        <w:tc>
          <w:tcPr>
            <w:tcW w:w="990" w:type="dxa"/>
            <w:shd w:val="clear" w:color="auto" w:fill="FFFFFF"/>
            <w:tcMar>
              <w:top w:w="0" w:type="dxa"/>
              <w:left w:w="0" w:type="dxa"/>
              <w:bottom w:w="0" w:type="dxa"/>
              <w:right w:w="0" w:type="dxa"/>
            </w:tcMar>
            <w:vAlign w:val="center"/>
          </w:tcPr>
          <w:p w14:paraId="02633643"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3325555F" w14:textId="77777777" w:rsidR="001B619E" w:rsidRDefault="005D3A02">
            <w:pPr>
              <w:spacing w:before="100" w:after="100"/>
              <w:ind w:left="100" w:right="100"/>
            </w:pPr>
            <w:r>
              <w:rPr>
                <w:rFonts w:ascii="Arial" w:eastAsia="Arial" w:hAnsi="Arial" w:cs="Arial"/>
                <w:color w:val="000000"/>
                <w:sz w:val="22"/>
                <w:szCs w:val="22"/>
              </w:rPr>
              <w:t>Red squirrel</w:t>
            </w:r>
          </w:p>
        </w:tc>
        <w:tc>
          <w:tcPr>
            <w:tcW w:w="1620" w:type="dxa"/>
            <w:shd w:val="clear" w:color="auto" w:fill="FFFFFF"/>
            <w:tcMar>
              <w:top w:w="0" w:type="dxa"/>
              <w:left w:w="0" w:type="dxa"/>
              <w:bottom w:w="0" w:type="dxa"/>
              <w:right w:w="0" w:type="dxa"/>
            </w:tcMar>
            <w:vAlign w:val="center"/>
          </w:tcPr>
          <w:p w14:paraId="3A48FDB9" w14:textId="77777777" w:rsidR="001B619E" w:rsidRDefault="005D3A02">
            <w:pPr>
              <w:spacing w:before="100" w:after="100"/>
              <w:ind w:left="100" w:right="100"/>
            </w:pPr>
            <w:r>
              <w:rPr>
                <w:rFonts w:ascii="Arial" w:eastAsia="Arial" w:hAnsi="Arial" w:cs="Arial"/>
                <w:color w:val="000000"/>
                <w:sz w:val="22"/>
                <w:szCs w:val="22"/>
              </w:rPr>
              <w:t>Tamiasciurus hudsonicus</w:t>
            </w:r>
          </w:p>
        </w:tc>
        <w:tc>
          <w:tcPr>
            <w:tcW w:w="630" w:type="dxa"/>
            <w:shd w:val="clear" w:color="auto" w:fill="FFFFFF"/>
            <w:tcMar>
              <w:top w:w="0" w:type="dxa"/>
              <w:left w:w="0" w:type="dxa"/>
              <w:bottom w:w="0" w:type="dxa"/>
              <w:right w:w="0" w:type="dxa"/>
            </w:tcMar>
            <w:vAlign w:val="center"/>
          </w:tcPr>
          <w:p w14:paraId="1D3A7561" w14:textId="77777777" w:rsidR="001B619E" w:rsidRDefault="005D3A02">
            <w:pPr>
              <w:spacing w:before="100" w:after="100"/>
              <w:ind w:left="100" w:right="100"/>
              <w:jc w:val="right"/>
            </w:pPr>
            <w:r>
              <w:rPr>
                <w:rFonts w:ascii="Arial" w:eastAsia="Arial" w:hAnsi="Arial" w:cs="Arial"/>
                <w:color w:val="000000"/>
                <w:sz w:val="22"/>
                <w:szCs w:val="22"/>
              </w:rPr>
              <w:t>10</w:t>
            </w:r>
          </w:p>
        </w:tc>
        <w:tc>
          <w:tcPr>
            <w:tcW w:w="990" w:type="dxa"/>
            <w:shd w:val="clear" w:color="auto" w:fill="FFFFFF"/>
            <w:tcMar>
              <w:top w:w="0" w:type="dxa"/>
              <w:left w:w="0" w:type="dxa"/>
              <w:bottom w:w="0" w:type="dxa"/>
              <w:right w:w="0" w:type="dxa"/>
            </w:tcMar>
            <w:vAlign w:val="center"/>
          </w:tcPr>
          <w:p w14:paraId="66B5D58A" w14:textId="77777777" w:rsidR="001B619E" w:rsidRDefault="005D3A02">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14:paraId="68CDFE06" w14:textId="77777777" w:rsidR="001B619E" w:rsidRDefault="005D3A02">
            <w:pPr>
              <w:spacing w:before="100" w:after="100"/>
              <w:ind w:left="100" w:right="100"/>
              <w:jc w:val="right"/>
            </w:pPr>
            <w:r>
              <w:rPr>
                <w:rFonts w:ascii="Arial" w:eastAsia="Arial" w:hAnsi="Arial" w:cs="Arial"/>
                <w:color w:val="000000"/>
                <w:sz w:val="22"/>
                <w:szCs w:val="22"/>
              </w:rPr>
              <w:t>2.55</w:t>
            </w:r>
          </w:p>
        </w:tc>
        <w:tc>
          <w:tcPr>
            <w:tcW w:w="1080" w:type="dxa"/>
            <w:shd w:val="clear" w:color="auto" w:fill="FFFFFF"/>
            <w:tcMar>
              <w:top w:w="0" w:type="dxa"/>
              <w:left w:w="0" w:type="dxa"/>
              <w:bottom w:w="0" w:type="dxa"/>
              <w:right w:w="0" w:type="dxa"/>
            </w:tcMar>
            <w:vAlign w:val="center"/>
          </w:tcPr>
          <w:p w14:paraId="419725CA"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5E9188A7"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10345972" w14:textId="77777777" w:rsidR="001B619E" w:rsidRDefault="005D3A02">
            <w:pPr>
              <w:spacing w:before="100" w:after="100"/>
              <w:ind w:left="100" w:right="100"/>
              <w:jc w:val="right"/>
            </w:pPr>
            <w:r>
              <w:rPr>
                <w:rFonts w:ascii="Arial" w:eastAsia="Arial" w:hAnsi="Arial" w:cs="Arial"/>
                <w:color w:val="000000"/>
                <w:sz w:val="22"/>
                <w:szCs w:val="22"/>
              </w:rPr>
              <w:t>0.83</w:t>
            </w:r>
          </w:p>
        </w:tc>
        <w:tc>
          <w:tcPr>
            <w:tcW w:w="1080" w:type="dxa"/>
            <w:shd w:val="clear" w:color="auto" w:fill="FFFFFF"/>
            <w:tcMar>
              <w:top w:w="0" w:type="dxa"/>
              <w:left w:w="0" w:type="dxa"/>
              <w:bottom w:w="0" w:type="dxa"/>
              <w:right w:w="0" w:type="dxa"/>
            </w:tcMar>
            <w:vAlign w:val="center"/>
          </w:tcPr>
          <w:p w14:paraId="435817AC" w14:textId="77777777" w:rsidR="001B619E" w:rsidRDefault="005D3A02">
            <w:pPr>
              <w:spacing w:before="100" w:after="100"/>
              <w:ind w:left="100" w:right="100"/>
              <w:jc w:val="right"/>
            </w:pPr>
            <w:r>
              <w:rPr>
                <w:rFonts w:ascii="Arial" w:eastAsia="Arial" w:hAnsi="Arial" w:cs="Arial"/>
                <w:color w:val="000000"/>
                <w:sz w:val="22"/>
                <w:szCs w:val="22"/>
              </w:rPr>
              <w:t>0.32</w:t>
            </w:r>
          </w:p>
        </w:tc>
      </w:tr>
      <w:tr w:rsidR="001B619E" w14:paraId="3D13DC8C" w14:textId="77777777" w:rsidTr="00BA45B5">
        <w:trPr>
          <w:cantSplit/>
          <w:jc w:val="center"/>
        </w:trPr>
        <w:tc>
          <w:tcPr>
            <w:tcW w:w="990" w:type="dxa"/>
            <w:shd w:val="clear" w:color="auto" w:fill="FFFFFF"/>
            <w:tcMar>
              <w:top w:w="0" w:type="dxa"/>
              <w:left w:w="0" w:type="dxa"/>
              <w:bottom w:w="0" w:type="dxa"/>
              <w:right w:w="0" w:type="dxa"/>
            </w:tcMar>
            <w:vAlign w:val="center"/>
          </w:tcPr>
          <w:p w14:paraId="445D03F7" w14:textId="77777777" w:rsidR="001B619E" w:rsidRDefault="005D3A02">
            <w:pPr>
              <w:spacing w:before="100" w:after="100"/>
              <w:ind w:left="100" w:right="100"/>
            </w:pPr>
            <w:r>
              <w:rPr>
                <w:rFonts w:ascii="Arial" w:eastAsia="Arial" w:hAnsi="Arial" w:cs="Arial"/>
                <w:color w:val="000000"/>
                <w:sz w:val="22"/>
                <w:szCs w:val="22"/>
              </w:rPr>
              <w:t>Mammalia</w:t>
            </w:r>
          </w:p>
        </w:tc>
        <w:tc>
          <w:tcPr>
            <w:tcW w:w="1170" w:type="dxa"/>
            <w:shd w:val="clear" w:color="auto" w:fill="FFFFFF"/>
            <w:tcMar>
              <w:top w:w="0" w:type="dxa"/>
              <w:left w:w="0" w:type="dxa"/>
              <w:bottom w:w="0" w:type="dxa"/>
              <w:right w:w="0" w:type="dxa"/>
            </w:tcMar>
            <w:vAlign w:val="center"/>
          </w:tcPr>
          <w:p w14:paraId="3F6DF039" w14:textId="77777777" w:rsidR="001B619E" w:rsidRDefault="005D3A02">
            <w:pPr>
              <w:spacing w:before="100" w:after="100"/>
              <w:ind w:left="100" w:right="100"/>
            </w:pPr>
            <w:r>
              <w:rPr>
                <w:rFonts w:ascii="Arial" w:eastAsia="Arial" w:hAnsi="Arial" w:cs="Arial"/>
                <w:color w:val="000000"/>
                <w:sz w:val="22"/>
                <w:szCs w:val="22"/>
              </w:rPr>
              <w:t>TOTAL</w:t>
            </w:r>
          </w:p>
        </w:tc>
        <w:tc>
          <w:tcPr>
            <w:tcW w:w="1620" w:type="dxa"/>
            <w:shd w:val="clear" w:color="auto" w:fill="FFFFFF"/>
            <w:tcMar>
              <w:top w:w="0" w:type="dxa"/>
              <w:left w:w="0" w:type="dxa"/>
              <w:bottom w:w="0" w:type="dxa"/>
              <w:right w:w="0" w:type="dxa"/>
            </w:tcMar>
            <w:vAlign w:val="center"/>
          </w:tcPr>
          <w:p w14:paraId="77A59E35"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27B35FDA" w14:textId="77777777" w:rsidR="001B619E" w:rsidRDefault="005D3A02">
            <w:pPr>
              <w:spacing w:before="100" w:after="100"/>
              <w:ind w:left="100" w:right="100"/>
              <w:jc w:val="right"/>
            </w:pPr>
            <w:r>
              <w:rPr>
                <w:rFonts w:ascii="Arial" w:eastAsia="Arial" w:hAnsi="Arial" w:cs="Arial"/>
                <w:color w:val="000000"/>
                <w:sz w:val="22"/>
                <w:szCs w:val="22"/>
              </w:rPr>
              <w:t>340</w:t>
            </w:r>
          </w:p>
        </w:tc>
        <w:tc>
          <w:tcPr>
            <w:tcW w:w="990" w:type="dxa"/>
            <w:shd w:val="clear" w:color="auto" w:fill="FFFFFF"/>
            <w:tcMar>
              <w:top w:w="0" w:type="dxa"/>
              <w:left w:w="0" w:type="dxa"/>
              <w:bottom w:w="0" w:type="dxa"/>
              <w:right w:w="0" w:type="dxa"/>
            </w:tcMar>
            <w:vAlign w:val="center"/>
          </w:tcPr>
          <w:p w14:paraId="2770E6C5" w14:textId="77777777" w:rsidR="001B619E" w:rsidRDefault="005D3A02">
            <w:pPr>
              <w:spacing w:before="100" w:after="100"/>
              <w:ind w:left="100" w:right="100"/>
              <w:jc w:val="right"/>
            </w:pPr>
            <w:r>
              <w:rPr>
                <w:rFonts w:ascii="Arial" w:eastAsia="Arial" w:hAnsi="Arial" w:cs="Arial"/>
                <w:color w:val="000000"/>
                <w:sz w:val="22"/>
                <w:szCs w:val="22"/>
              </w:rPr>
              <w:t>53.11</w:t>
            </w:r>
          </w:p>
        </w:tc>
        <w:tc>
          <w:tcPr>
            <w:tcW w:w="1080" w:type="dxa"/>
            <w:shd w:val="clear" w:color="auto" w:fill="FFFFFF"/>
            <w:tcMar>
              <w:top w:w="0" w:type="dxa"/>
              <w:left w:w="0" w:type="dxa"/>
              <w:bottom w:w="0" w:type="dxa"/>
              <w:right w:w="0" w:type="dxa"/>
            </w:tcMar>
            <w:vAlign w:val="center"/>
          </w:tcPr>
          <w:p w14:paraId="3151CC5D" w14:textId="77777777" w:rsidR="001B619E" w:rsidRDefault="005D3A02">
            <w:pPr>
              <w:spacing w:before="100" w:after="100"/>
              <w:ind w:left="100" w:right="100"/>
              <w:jc w:val="right"/>
            </w:pPr>
            <w:r>
              <w:rPr>
                <w:rFonts w:ascii="Arial" w:eastAsia="Arial" w:hAnsi="Arial" w:cs="Arial"/>
                <w:color w:val="000000"/>
                <w:sz w:val="22"/>
                <w:szCs w:val="22"/>
              </w:rPr>
              <w:t>73.17</w:t>
            </w:r>
          </w:p>
        </w:tc>
        <w:tc>
          <w:tcPr>
            <w:tcW w:w="1080" w:type="dxa"/>
            <w:shd w:val="clear" w:color="auto" w:fill="FFFFFF"/>
            <w:tcMar>
              <w:top w:w="0" w:type="dxa"/>
              <w:left w:w="0" w:type="dxa"/>
              <w:bottom w:w="0" w:type="dxa"/>
              <w:right w:w="0" w:type="dxa"/>
            </w:tcMar>
            <w:vAlign w:val="center"/>
          </w:tcPr>
          <w:p w14:paraId="2A19D97D" w14:textId="77777777" w:rsidR="001B619E" w:rsidRDefault="005D3A02">
            <w:pPr>
              <w:spacing w:before="100" w:after="100"/>
              <w:ind w:left="100" w:right="100"/>
              <w:jc w:val="right"/>
            </w:pPr>
            <w:r>
              <w:rPr>
                <w:rFonts w:ascii="Arial" w:eastAsia="Arial" w:hAnsi="Arial" w:cs="Arial"/>
                <w:color w:val="000000"/>
                <w:sz w:val="22"/>
                <w:szCs w:val="22"/>
              </w:rPr>
              <w:t>58.52</w:t>
            </w:r>
          </w:p>
        </w:tc>
        <w:tc>
          <w:tcPr>
            <w:tcW w:w="1080" w:type="dxa"/>
            <w:shd w:val="clear" w:color="auto" w:fill="FFFFFF"/>
            <w:tcMar>
              <w:top w:w="0" w:type="dxa"/>
              <w:left w:w="0" w:type="dxa"/>
              <w:bottom w:w="0" w:type="dxa"/>
              <w:right w:w="0" w:type="dxa"/>
            </w:tcMar>
            <w:vAlign w:val="center"/>
          </w:tcPr>
          <w:p w14:paraId="3CB951C0" w14:textId="77777777" w:rsidR="001B619E" w:rsidRDefault="005D3A02">
            <w:pPr>
              <w:spacing w:before="100" w:after="100"/>
              <w:ind w:left="100" w:right="100"/>
              <w:jc w:val="right"/>
            </w:pPr>
            <w:r>
              <w:rPr>
                <w:rFonts w:ascii="Arial" w:eastAsia="Arial" w:hAnsi="Arial" w:cs="Arial"/>
                <w:color w:val="000000"/>
                <w:sz w:val="22"/>
                <w:szCs w:val="22"/>
              </w:rPr>
              <w:t>75.35</w:t>
            </w:r>
          </w:p>
        </w:tc>
        <w:tc>
          <w:tcPr>
            <w:tcW w:w="1080" w:type="dxa"/>
            <w:shd w:val="clear" w:color="auto" w:fill="FFFFFF"/>
            <w:tcMar>
              <w:top w:w="0" w:type="dxa"/>
              <w:left w:w="0" w:type="dxa"/>
              <w:bottom w:w="0" w:type="dxa"/>
              <w:right w:w="0" w:type="dxa"/>
            </w:tcMar>
            <w:vAlign w:val="center"/>
          </w:tcPr>
          <w:p w14:paraId="2C81F537" w14:textId="77777777" w:rsidR="001B619E" w:rsidRDefault="005D3A02">
            <w:pPr>
              <w:spacing w:before="100" w:after="100"/>
              <w:ind w:left="100" w:right="100"/>
              <w:jc w:val="right"/>
            </w:pPr>
            <w:r>
              <w:rPr>
                <w:rFonts w:ascii="Arial" w:eastAsia="Arial" w:hAnsi="Arial" w:cs="Arial"/>
                <w:color w:val="000000"/>
                <w:sz w:val="22"/>
                <w:szCs w:val="22"/>
              </w:rPr>
              <w:t>18.18</w:t>
            </w:r>
          </w:p>
        </w:tc>
        <w:tc>
          <w:tcPr>
            <w:tcW w:w="1080" w:type="dxa"/>
            <w:shd w:val="clear" w:color="auto" w:fill="FFFFFF"/>
            <w:tcMar>
              <w:top w:w="0" w:type="dxa"/>
              <w:left w:w="0" w:type="dxa"/>
              <w:bottom w:w="0" w:type="dxa"/>
              <w:right w:w="0" w:type="dxa"/>
            </w:tcMar>
            <w:vAlign w:val="center"/>
          </w:tcPr>
          <w:p w14:paraId="10A8F6E1" w14:textId="77777777" w:rsidR="001B619E" w:rsidRDefault="005D3A02">
            <w:pPr>
              <w:spacing w:before="100" w:after="100"/>
              <w:ind w:left="100" w:right="100"/>
              <w:jc w:val="right"/>
            </w:pPr>
            <w:r>
              <w:rPr>
                <w:rFonts w:ascii="Arial" w:eastAsia="Arial" w:hAnsi="Arial" w:cs="Arial"/>
                <w:color w:val="000000"/>
                <w:sz w:val="22"/>
                <w:szCs w:val="22"/>
              </w:rPr>
              <w:t>27.25</w:t>
            </w:r>
          </w:p>
        </w:tc>
      </w:tr>
      <w:tr w:rsidR="001B619E" w14:paraId="783D0127" w14:textId="77777777" w:rsidTr="00BA45B5">
        <w:trPr>
          <w:cantSplit/>
          <w:jc w:val="center"/>
        </w:trPr>
        <w:tc>
          <w:tcPr>
            <w:tcW w:w="990" w:type="dxa"/>
            <w:shd w:val="clear" w:color="auto" w:fill="FFFFFF"/>
            <w:tcMar>
              <w:top w:w="0" w:type="dxa"/>
              <w:left w:w="0" w:type="dxa"/>
              <w:bottom w:w="0" w:type="dxa"/>
              <w:right w:w="0" w:type="dxa"/>
            </w:tcMar>
            <w:vAlign w:val="center"/>
          </w:tcPr>
          <w:p w14:paraId="3E00B349" w14:textId="77777777" w:rsidR="001B619E" w:rsidRDefault="005D3A02">
            <w:pPr>
              <w:spacing w:before="100" w:after="100"/>
              <w:ind w:left="100" w:right="100"/>
            </w:pPr>
            <w:r>
              <w:rPr>
                <w:rFonts w:ascii="Arial" w:eastAsia="Arial" w:hAnsi="Arial" w:cs="Arial"/>
                <w:color w:val="000000"/>
                <w:sz w:val="22"/>
                <w:szCs w:val="22"/>
              </w:rPr>
              <w:t>Unknown</w:t>
            </w:r>
          </w:p>
        </w:tc>
        <w:tc>
          <w:tcPr>
            <w:tcW w:w="1170" w:type="dxa"/>
            <w:shd w:val="clear" w:color="auto" w:fill="FFFFFF"/>
            <w:tcMar>
              <w:top w:w="0" w:type="dxa"/>
              <w:left w:w="0" w:type="dxa"/>
              <w:bottom w:w="0" w:type="dxa"/>
              <w:right w:w="0" w:type="dxa"/>
            </w:tcMar>
            <w:vAlign w:val="center"/>
          </w:tcPr>
          <w:p w14:paraId="3BEADBD9" w14:textId="77777777" w:rsidR="001B619E" w:rsidRDefault="005D3A02">
            <w:pPr>
              <w:spacing w:before="100" w:after="100"/>
              <w:ind w:left="100" w:right="100"/>
            </w:pPr>
            <w:r>
              <w:rPr>
                <w:rFonts w:ascii="Arial" w:eastAsia="Arial" w:hAnsi="Arial" w:cs="Arial"/>
                <w:color w:val="000000"/>
                <w:sz w:val="22"/>
                <w:szCs w:val="22"/>
              </w:rPr>
              <w:t>Unknown</w:t>
            </w:r>
          </w:p>
        </w:tc>
        <w:tc>
          <w:tcPr>
            <w:tcW w:w="1620" w:type="dxa"/>
            <w:shd w:val="clear" w:color="auto" w:fill="FFFFFF"/>
            <w:tcMar>
              <w:top w:w="0" w:type="dxa"/>
              <w:left w:w="0" w:type="dxa"/>
              <w:bottom w:w="0" w:type="dxa"/>
              <w:right w:w="0" w:type="dxa"/>
            </w:tcMar>
            <w:vAlign w:val="center"/>
          </w:tcPr>
          <w:p w14:paraId="3C00F5FD"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shd w:val="clear" w:color="auto" w:fill="FFFFFF"/>
            <w:tcMar>
              <w:top w:w="0" w:type="dxa"/>
              <w:left w:w="0" w:type="dxa"/>
              <w:bottom w:w="0" w:type="dxa"/>
              <w:right w:w="0" w:type="dxa"/>
            </w:tcMar>
            <w:vAlign w:val="center"/>
          </w:tcPr>
          <w:p w14:paraId="0BE9C2CE" w14:textId="77777777" w:rsidR="001B619E" w:rsidRDefault="005D3A02">
            <w:pPr>
              <w:spacing w:before="100" w:after="100"/>
              <w:ind w:left="100" w:right="100"/>
              <w:jc w:val="right"/>
            </w:pPr>
            <w:r>
              <w:rPr>
                <w:rFonts w:ascii="Arial" w:eastAsia="Arial" w:hAnsi="Arial" w:cs="Arial"/>
                <w:color w:val="000000"/>
                <w:sz w:val="22"/>
                <w:szCs w:val="22"/>
              </w:rPr>
              <w:t>101</w:t>
            </w:r>
          </w:p>
        </w:tc>
        <w:tc>
          <w:tcPr>
            <w:tcW w:w="990" w:type="dxa"/>
            <w:shd w:val="clear" w:color="auto" w:fill="FFFFFF"/>
            <w:tcMar>
              <w:top w:w="0" w:type="dxa"/>
              <w:left w:w="0" w:type="dxa"/>
              <w:bottom w:w="0" w:type="dxa"/>
              <w:right w:w="0" w:type="dxa"/>
            </w:tcMar>
            <w:vAlign w:val="center"/>
          </w:tcPr>
          <w:p w14:paraId="21E30EC9" w14:textId="77777777" w:rsidR="001B619E" w:rsidRDefault="005D3A02">
            <w:pPr>
              <w:spacing w:before="100" w:after="100"/>
              <w:ind w:left="100" w:right="100"/>
              <w:jc w:val="right"/>
            </w:pPr>
            <w:r>
              <w:rPr>
                <w:rFonts w:ascii="Arial" w:eastAsia="Arial" w:hAnsi="Arial" w:cs="Arial"/>
                <w:color w:val="000000"/>
                <w:sz w:val="22"/>
                <w:szCs w:val="22"/>
              </w:rPr>
              <w:t>22.44</w:t>
            </w:r>
          </w:p>
        </w:tc>
        <w:tc>
          <w:tcPr>
            <w:tcW w:w="1080" w:type="dxa"/>
            <w:shd w:val="clear" w:color="auto" w:fill="FFFFFF"/>
            <w:tcMar>
              <w:top w:w="0" w:type="dxa"/>
              <w:left w:w="0" w:type="dxa"/>
              <w:bottom w:w="0" w:type="dxa"/>
              <w:right w:w="0" w:type="dxa"/>
            </w:tcMar>
            <w:vAlign w:val="center"/>
          </w:tcPr>
          <w:p w14:paraId="1EBB0678" w14:textId="77777777" w:rsidR="001B619E" w:rsidRDefault="005D3A02">
            <w:pPr>
              <w:spacing w:before="100" w:after="100"/>
              <w:ind w:left="100" w:right="100"/>
              <w:jc w:val="right"/>
            </w:pPr>
            <w:r>
              <w:rPr>
                <w:rFonts w:ascii="Arial" w:eastAsia="Arial" w:hAnsi="Arial" w:cs="Arial"/>
                <w:color w:val="000000"/>
                <w:sz w:val="22"/>
                <w:szCs w:val="22"/>
              </w:rPr>
              <w:t>11.34</w:t>
            </w:r>
          </w:p>
        </w:tc>
        <w:tc>
          <w:tcPr>
            <w:tcW w:w="1080" w:type="dxa"/>
            <w:shd w:val="clear" w:color="auto" w:fill="FFFFFF"/>
            <w:tcMar>
              <w:top w:w="0" w:type="dxa"/>
              <w:left w:w="0" w:type="dxa"/>
              <w:bottom w:w="0" w:type="dxa"/>
              <w:right w:w="0" w:type="dxa"/>
            </w:tcMar>
            <w:vAlign w:val="center"/>
          </w:tcPr>
          <w:p w14:paraId="07F3EE15"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4014FDB"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31614F30" w14:textId="77777777" w:rsidR="001B619E" w:rsidRDefault="005D3A02">
            <w:pPr>
              <w:spacing w:before="100" w:after="100"/>
              <w:ind w:left="100" w:right="100"/>
              <w:jc w:val="right"/>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14:paraId="7D27BAFA" w14:textId="77777777" w:rsidR="001B619E" w:rsidRDefault="005D3A02">
            <w:pPr>
              <w:spacing w:before="100" w:after="100"/>
              <w:ind w:left="100" w:right="100"/>
              <w:jc w:val="right"/>
            </w:pPr>
            <w:r>
              <w:rPr>
                <w:rFonts w:ascii="Arial" w:eastAsia="Arial" w:hAnsi="Arial" w:cs="Arial"/>
                <w:color w:val="000000"/>
                <w:sz w:val="22"/>
                <w:szCs w:val="22"/>
              </w:rPr>
              <w:t>-</w:t>
            </w:r>
          </w:p>
        </w:tc>
      </w:tr>
      <w:tr w:rsidR="001B619E" w14:paraId="34CEAD80" w14:textId="77777777" w:rsidTr="00BA45B5">
        <w:trPr>
          <w:cantSplit/>
          <w:jc w:val="center"/>
        </w:trPr>
        <w:tc>
          <w:tcPr>
            <w:tcW w:w="990" w:type="dxa"/>
            <w:tcBorders>
              <w:bottom w:val="single" w:sz="16" w:space="0" w:color="666666"/>
            </w:tcBorders>
            <w:shd w:val="clear" w:color="auto" w:fill="FFFFFF"/>
            <w:tcMar>
              <w:top w:w="0" w:type="dxa"/>
              <w:left w:w="0" w:type="dxa"/>
              <w:bottom w:w="0" w:type="dxa"/>
              <w:right w:w="0" w:type="dxa"/>
            </w:tcMar>
            <w:vAlign w:val="center"/>
          </w:tcPr>
          <w:p w14:paraId="57622A94"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1170" w:type="dxa"/>
            <w:tcBorders>
              <w:bottom w:val="single" w:sz="16" w:space="0" w:color="666666"/>
            </w:tcBorders>
            <w:shd w:val="clear" w:color="auto" w:fill="FFFFFF"/>
            <w:tcMar>
              <w:top w:w="0" w:type="dxa"/>
              <w:left w:w="0" w:type="dxa"/>
              <w:bottom w:w="0" w:type="dxa"/>
              <w:right w:w="0" w:type="dxa"/>
            </w:tcMar>
            <w:vAlign w:val="center"/>
          </w:tcPr>
          <w:p w14:paraId="6C0861E1" w14:textId="77777777" w:rsidR="001B619E" w:rsidRDefault="005D3A02">
            <w:pPr>
              <w:spacing w:before="100" w:after="100"/>
              <w:ind w:left="100" w:right="100"/>
            </w:pPr>
            <w:r>
              <w:rPr>
                <w:rFonts w:ascii="Arial" w:eastAsia="Arial" w:hAnsi="Arial" w:cs="Arial"/>
                <w:color w:val="000000"/>
                <w:sz w:val="22"/>
                <w:szCs w:val="22"/>
              </w:rPr>
              <w:t>TOTAL</w:t>
            </w:r>
          </w:p>
        </w:tc>
        <w:tc>
          <w:tcPr>
            <w:tcW w:w="1620" w:type="dxa"/>
            <w:tcBorders>
              <w:bottom w:val="single" w:sz="16" w:space="0" w:color="666666"/>
            </w:tcBorders>
            <w:shd w:val="clear" w:color="auto" w:fill="FFFFFF"/>
            <w:tcMar>
              <w:top w:w="0" w:type="dxa"/>
              <w:left w:w="0" w:type="dxa"/>
              <w:bottom w:w="0" w:type="dxa"/>
              <w:right w:w="0" w:type="dxa"/>
            </w:tcMar>
            <w:vAlign w:val="center"/>
          </w:tcPr>
          <w:p w14:paraId="189FE715" w14:textId="77777777" w:rsidR="001B619E" w:rsidRDefault="005D3A02">
            <w:pPr>
              <w:spacing w:before="100" w:after="100"/>
              <w:ind w:left="100" w:right="100"/>
            </w:pPr>
            <w:r>
              <w:rPr>
                <w:rFonts w:ascii="Arial" w:eastAsia="Arial" w:hAnsi="Arial" w:cs="Arial"/>
                <w:color w:val="000000"/>
                <w:sz w:val="22"/>
                <w:szCs w:val="22"/>
              </w:rPr>
              <w:t xml:space="preserve"> </w:t>
            </w:r>
          </w:p>
        </w:tc>
        <w:tc>
          <w:tcPr>
            <w:tcW w:w="630" w:type="dxa"/>
            <w:tcBorders>
              <w:bottom w:val="single" w:sz="16" w:space="0" w:color="666666"/>
            </w:tcBorders>
            <w:shd w:val="clear" w:color="auto" w:fill="FFFFFF"/>
            <w:tcMar>
              <w:top w:w="0" w:type="dxa"/>
              <w:left w:w="0" w:type="dxa"/>
              <w:bottom w:w="0" w:type="dxa"/>
              <w:right w:w="0" w:type="dxa"/>
            </w:tcMar>
            <w:vAlign w:val="center"/>
          </w:tcPr>
          <w:p w14:paraId="4970CB4C" w14:textId="77777777" w:rsidR="001B619E" w:rsidRDefault="005D3A02">
            <w:pPr>
              <w:spacing w:before="100" w:after="100"/>
              <w:ind w:left="100" w:right="100"/>
              <w:jc w:val="right"/>
            </w:pPr>
            <w:r>
              <w:rPr>
                <w:rFonts w:ascii="Arial" w:eastAsia="Arial" w:hAnsi="Arial" w:cs="Arial"/>
                <w:color w:val="000000"/>
                <w:sz w:val="22"/>
                <w:szCs w:val="22"/>
              </w:rPr>
              <w:t>706</w:t>
            </w:r>
          </w:p>
        </w:tc>
        <w:tc>
          <w:tcPr>
            <w:tcW w:w="990" w:type="dxa"/>
            <w:tcBorders>
              <w:bottom w:val="single" w:sz="16" w:space="0" w:color="666666"/>
            </w:tcBorders>
            <w:shd w:val="clear" w:color="auto" w:fill="FFFFFF"/>
            <w:tcMar>
              <w:top w:w="0" w:type="dxa"/>
              <w:left w:w="0" w:type="dxa"/>
              <w:bottom w:w="0" w:type="dxa"/>
              <w:right w:w="0" w:type="dxa"/>
            </w:tcMar>
            <w:vAlign w:val="center"/>
          </w:tcPr>
          <w:p w14:paraId="07340512"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1B32A93"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1753B99"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97C092B"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6786D04" w14:textId="77777777" w:rsidR="001B619E" w:rsidRDefault="005D3A02">
            <w:pPr>
              <w:spacing w:before="100" w:after="100"/>
              <w:ind w:left="100" w:right="100"/>
              <w:jc w:val="right"/>
            </w:pPr>
            <w:r>
              <w:rPr>
                <w:rFonts w:ascii="Arial" w:eastAsia="Arial" w:hAnsi="Arial" w:cs="Arial"/>
                <w:color w:val="000000"/>
                <w:sz w:val="22"/>
                <w:szCs w:val="22"/>
              </w:rPr>
              <w:t>100.00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4FB3937" w14:textId="77777777" w:rsidR="001B619E" w:rsidRDefault="005D3A02">
            <w:pPr>
              <w:spacing w:before="100" w:after="100"/>
              <w:ind w:left="100" w:right="100"/>
              <w:jc w:val="right"/>
            </w:pPr>
            <w:r>
              <w:rPr>
                <w:rFonts w:ascii="Arial" w:eastAsia="Arial" w:hAnsi="Arial" w:cs="Arial"/>
                <w:color w:val="000000"/>
                <w:sz w:val="22"/>
                <w:szCs w:val="22"/>
              </w:rPr>
              <w:t>100.00</w:t>
            </w:r>
          </w:p>
        </w:tc>
      </w:tr>
    </w:tbl>
    <w:p w14:paraId="77E2DC04" w14:textId="77777777" w:rsidR="001B619E" w:rsidRDefault="005D3A02">
      <w:pPr>
        <w:pStyle w:val="FirstParagraph"/>
      </w:pPr>
      <w:r>
        <w:t>We identified a total of 9 unique species from pellets collected at 25 nests. Of the 135 prey items obtained from pellets, 58% could be identified to genus or better and all items were identified at least to class. There were 18 species identified from remains collected at 30 nests</w:t>
      </w:r>
      <w:commentRangeStart w:id="43"/>
      <w:r>
        <w:t>, for a total of 21 unique prey species from the pooled pellets-and-remains sample</w:t>
      </w:r>
      <w:commentRangeEnd w:id="43"/>
      <w:r w:rsidR="00015238">
        <w:rPr>
          <w:rStyle w:val="CommentReference"/>
        </w:rPr>
        <w:commentReference w:id="43"/>
      </w:r>
      <w:r>
        <w:t>. Of the 121 prey items obtained from remains, 51% were identified to genus or better and all items were identified at least to class.</w:t>
      </w:r>
    </w:p>
    <w:p w14:paraId="551F8175" w14:textId="77777777" w:rsidR="001B619E" w:rsidRDefault="005D3A02">
      <w:pPr>
        <w:pStyle w:val="BodyText"/>
      </w:pPr>
      <w:proofErr w:type="gramStart"/>
      <w:r>
        <w:t>The majority of</w:t>
      </w:r>
      <w:proofErr w:type="gramEnd"/>
      <w:r>
        <w:t xml:space="preserve"> prey </w:t>
      </w:r>
      <w:commentRangeStart w:id="44"/>
      <w:r>
        <w:t xml:space="preserve">(75% of biomass) </w:t>
      </w:r>
      <w:commentRangeEnd w:id="44"/>
      <w:r w:rsidR="00853FC4">
        <w:rPr>
          <w:rStyle w:val="CommentReference"/>
        </w:rPr>
        <w:commentReference w:id="44"/>
      </w:r>
      <w:r>
        <w:t xml:space="preserve">identified from pellets was mammalian. Squirrels made up 61% of biomass, while other birds (neither grouse, corvids, nor thrushes) made up 21% and other mammals (neither tree squirrels nor hares) made up another 15%. The remaining 4% of biomass was made up of corvids and </w:t>
      </w:r>
      <w:commentRangeStart w:id="45"/>
      <w:r>
        <w:t>thrushes</w:t>
      </w:r>
      <w:commentRangeEnd w:id="45"/>
      <w:r w:rsidR="00853FC4">
        <w:rPr>
          <w:rStyle w:val="CommentReference"/>
        </w:rPr>
        <w:commentReference w:id="45"/>
      </w:r>
      <w:r>
        <w:t>.</w:t>
      </w:r>
    </w:p>
    <w:p w14:paraId="34B65705" w14:textId="77777777" w:rsidR="001B619E" w:rsidRDefault="005D3A02">
      <w:pPr>
        <w:pStyle w:val="BodyText"/>
      </w:pPr>
      <w:r>
        <w:t xml:space="preserve">In contrast, </w:t>
      </w:r>
      <w:proofErr w:type="gramStart"/>
      <w:r>
        <w:t>the majority of</w:t>
      </w:r>
      <w:proofErr w:type="gramEnd"/>
      <w:r>
        <w:t xml:space="preserve"> prey (63% of biomass) identified from the combined pellets-and-remains sample was avian. The largest prey group was grouse (37%), followed by other birds (23%) and hare (18%). Squirrels made up only 14% of the combined sample. The remaining 3% of biomass was made up of corvids and thrushes.</w:t>
      </w:r>
    </w:p>
    <w:p w14:paraId="52353BC6" w14:textId="77777777" w:rsidR="001B619E" w:rsidRDefault="005D3A02">
      <w:pPr>
        <w:pStyle w:val="BodyText"/>
      </w:pPr>
      <w:r>
        <w:t xml:space="preserve">We identified a total of 22 unique species from 518 prey deliveries recorded on 13 nest </w:t>
      </w:r>
      <w:commentRangeStart w:id="46"/>
      <w:r>
        <w:t>cameras</w:t>
      </w:r>
      <w:commentRangeEnd w:id="46"/>
      <w:r w:rsidR="00853FC4">
        <w:rPr>
          <w:rStyle w:val="CommentReference"/>
        </w:rPr>
        <w:commentReference w:id="46"/>
      </w:r>
      <w:r>
        <w:t xml:space="preserve">. After excluding 68 deliveries that were completely obscured from the cameras, each nest contributed an average of 35 items (range 1 - 69). We were able to identify 60% to genus or better, and 78% at least to class. Small and medium birds were </w:t>
      </w:r>
      <w:r>
        <w:lastRenderedPageBreak/>
        <w:t>disproportionately represented among items identified only to class, frequently arriving at the nest already plucked and decapitated. Variability in the number of items recorded and the rate of identification was due to differences in camera placement and sensitivity settings.</w:t>
      </w:r>
    </w:p>
    <w:p w14:paraId="5F42F66A" w14:textId="77777777" w:rsidR="001B619E" w:rsidRDefault="005D3A02">
      <w:pPr>
        <w:pStyle w:val="BodyText"/>
      </w:pPr>
      <w:proofErr w:type="gramStart"/>
      <w:r>
        <w:t>The majority of</w:t>
      </w:r>
      <w:proofErr w:type="gramEnd"/>
      <w:r>
        <w:t xml:space="preserve"> prey </w:t>
      </w:r>
      <w:commentRangeStart w:id="47"/>
      <w:r>
        <w:t xml:space="preserve">(73% of biomass, mean = 71 </w:t>
      </w:r>
      <m:oMath>
        <m:r>
          <w:rPr>
            <w:rFonts w:ascii="Cambria Math" w:hAnsi="Cambria Math"/>
          </w:rPr>
          <m:t>±</m:t>
        </m:r>
      </m:oMath>
      <w:r>
        <w:t xml:space="preserve"> </w:t>
      </w:r>
      <w:commentRangeStart w:id="48"/>
      <w:r>
        <w:t>12</w:t>
      </w:r>
      <w:commentRangeEnd w:id="48"/>
      <w:r w:rsidR="00853FC4">
        <w:rPr>
          <w:rStyle w:val="CommentReference"/>
        </w:rPr>
        <w:commentReference w:id="48"/>
      </w:r>
      <w:r>
        <w:t xml:space="preserve">) </w:t>
      </w:r>
      <w:commentRangeEnd w:id="47"/>
      <w:r w:rsidR="00853FC4">
        <w:rPr>
          <w:rStyle w:val="CommentReference"/>
        </w:rPr>
        <w:commentReference w:id="47"/>
      </w:r>
      <w:r>
        <w:t xml:space="preserve">identified on nest cameras was mammalian. </w:t>
      </w:r>
      <w:commentRangeStart w:id="49"/>
      <w:r>
        <w:t xml:space="preserve">Birds accounted for only 15% (mean = 16 </w:t>
      </w:r>
      <m:oMath>
        <m:r>
          <w:rPr>
            <w:rFonts w:ascii="Cambria Math" w:hAnsi="Cambria Math"/>
          </w:rPr>
          <m:t>±</m:t>
        </m:r>
      </m:oMath>
      <w:r>
        <w:t xml:space="preserve"> 10), and the remaining 11% could not be identified to class (mean = 20 </w:t>
      </w:r>
      <m:oMath>
        <m:r>
          <w:rPr>
            <w:rFonts w:ascii="Cambria Math" w:hAnsi="Cambria Math"/>
          </w:rPr>
          <m:t>±</m:t>
        </m:r>
      </m:oMath>
      <w:r>
        <w:t xml:space="preserve"> 27). </w:t>
      </w:r>
      <w:commentRangeEnd w:id="49"/>
      <w:r w:rsidR="00853FC4">
        <w:rPr>
          <w:rStyle w:val="CommentReference"/>
        </w:rPr>
        <w:commentReference w:id="49"/>
      </w:r>
      <w:r>
        <w:t xml:space="preserve">The high proportion of mammalian biomass was driven by the dominance of squirrels (49% of biomass, mean = 50 </w:t>
      </w:r>
      <m:oMath>
        <m:r>
          <w:rPr>
            <w:rFonts w:ascii="Cambria Math" w:hAnsi="Cambria Math"/>
          </w:rPr>
          <m:t>±</m:t>
        </m:r>
      </m:oMath>
      <w:r>
        <w:t xml:space="preserve"> 14) and other mammals (16%, mean = 17 </w:t>
      </w:r>
      <m:oMath>
        <m:r>
          <w:rPr>
            <w:rFonts w:ascii="Cambria Math" w:hAnsi="Cambria Math"/>
          </w:rPr>
          <m:t>±</m:t>
        </m:r>
      </m:oMath>
      <w:r>
        <w:t xml:space="preserve"> 12). Unidentified items accounted for 11% of biomass (mean = 20 </w:t>
      </w:r>
      <m:oMath>
        <m:r>
          <w:rPr>
            <w:rFonts w:ascii="Cambria Math" w:hAnsi="Cambria Math"/>
          </w:rPr>
          <m:t>±</m:t>
        </m:r>
      </m:oMath>
      <w:r>
        <w:t xml:space="preserve"> 27). The remaining biomass was composed of hare (8%, mean = 31 </w:t>
      </w:r>
      <m:oMath>
        <m:r>
          <w:rPr>
            <w:rFonts w:ascii="Cambria Math" w:hAnsi="Cambria Math"/>
          </w:rPr>
          <m:t>±</m:t>
        </m:r>
      </m:oMath>
      <w:r>
        <w:t xml:space="preserve"> 2), other birds (7%, mean = 7 </w:t>
      </w:r>
      <m:oMath>
        <m:r>
          <w:rPr>
            <w:rFonts w:ascii="Cambria Math" w:hAnsi="Cambria Math"/>
          </w:rPr>
          <m:t>±</m:t>
        </m:r>
      </m:oMath>
      <w:r>
        <w:t xml:space="preserve"> 8), grouse (5%, mean = 9 </w:t>
      </w:r>
      <m:oMath>
        <m:r>
          <w:rPr>
            <w:rFonts w:ascii="Cambria Math" w:hAnsi="Cambria Math"/>
          </w:rPr>
          <m:t>±</m:t>
        </m:r>
      </m:oMath>
      <w:r>
        <w:t xml:space="preserve"> 5), thrushes (3</w:t>
      </w:r>
      <w:proofErr w:type="gramStart"/>
      <w:r>
        <w:t>% ,</w:t>
      </w:r>
      <w:proofErr w:type="gramEnd"/>
      <w:r>
        <w:t xml:space="preserve"> mean = 4 </w:t>
      </w:r>
      <m:oMath>
        <m:r>
          <w:rPr>
            <w:rFonts w:ascii="Cambria Math" w:hAnsi="Cambria Math"/>
          </w:rPr>
          <m:t>±</m:t>
        </m:r>
      </m:oMath>
      <w:r>
        <w:t xml:space="preserve"> 3) and corvids (1%, mean = 3 </w:t>
      </w:r>
      <m:oMath>
        <m:r>
          <w:rPr>
            <w:rFonts w:ascii="Cambria Math" w:hAnsi="Cambria Math"/>
          </w:rPr>
          <m:t>±</m:t>
        </m:r>
      </m:oMath>
      <w:r>
        <w:t xml:space="preserve"> 3). Overall diet diversity for the study area, based on counts of items identified to genus or better, was moderate (0.56). Diet diversity of individual nests was highly variable, ranging from 0 to 0.72 (mean = 0.46 </w:t>
      </w:r>
      <m:oMath>
        <m:r>
          <w:rPr>
            <w:rFonts w:ascii="Cambria Math" w:hAnsi="Cambria Math"/>
          </w:rPr>
          <m:t>±</m:t>
        </m:r>
      </m:oMath>
      <w:r>
        <w:t xml:space="preserve"> 0.21.)</w:t>
      </w:r>
    </w:p>
    <w:p w14:paraId="26F43865" w14:textId="77777777" w:rsidR="001B619E" w:rsidRDefault="005D3A02">
      <w:pPr>
        <w:pStyle w:val="Heading2"/>
      </w:pPr>
      <w:bookmarkStart w:id="50" w:name="difference-between-ecological-regions"/>
      <w:r>
        <w:t xml:space="preserve">Difference between ecological </w:t>
      </w:r>
      <w:commentRangeStart w:id="51"/>
      <w:r>
        <w:t>regions</w:t>
      </w:r>
      <w:bookmarkEnd w:id="50"/>
      <w:commentRangeEnd w:id="51"/>
      <w:r w:rsidR="00853FC4">
        <w:rPr>
          <w:rStyle w:val="CommentReference"/>
          <w:rFonts w:asciiTheme="minorHAnsi" w:eastAsiaTheme="minorHAnsi" w:hAnsiTheme="minorHAnsi" w:cstheme="minorBidi"/>
          <w:b w:val="0"/>
          <w:bCs w:val="0"/>
          <w:color w:val="auto"/>
        </w:rPr>
        <w:commentReference w:id="51"/>
      </w:r>
    </w:p>
    <w:p w14:paraId="02244626" w14:textId="77777777" w:rsidR="001B619E" w:rsidRDefault="005D3A02">
      <w:pPr>
        <w:pStyle w:val="FirstParagraph"/>
      </w:pPr>
      <w:r>
        <w:rPr>
          <w:noProof/>
        </w:rPr>
        <w:drawing>
          <wp:inline distT="0" distB="0" distL="0" distR="0" wp14:anchorId="67350843" wp14:editId="788AE34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_20210330_compiled_0-6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4A3CFE9" w14:textId="77777777" w:rsidR="001B619E" w:rsidRDefault="005D3A02">
      <w:pPr>
        <w:pStyle w:val="BodyText"/>
      </w:pPr>
      <w:r>
        <w:t xml:space="preserve">We observed differences in </w:t>
      </w:r>
      <w:commentRangeStart w:id="52"/>
      <w:r>
        <w:t>goshawk diet between the coastal and transition zone</w:t>
      </w:r>
      <w:commentRangeEnd w:id="52"/>
      <w:r w:rsidR="00853FC4">
        <w:rPr>
          <w:rStyle w:val="CommentReference"/>
        </w:rPr>
        <w:commentReference w:id="52"/>
      </w:r>
      <w:r>
        <w:t>, although these differences were more pronounced in the camera data (</w:t>
      </w:r>
      <m:oMath>
        <m:r>
          <w:rPr>
            <w:rFonts w:ascii="Cambria Math" w:hAnsi="Cambria Math"/>
          </w:rPr>
          <m:t>χ</m:t>
        </m:r>
      </m:oMath>
      <w:r>
        <w:rPr>
          <w:vertAlign w:val="superscript"/>
        </w:rPr>
        <w:t>2</w:t>
      </w:r>
      <w:r>
        <w:t xml:space="preserve"> = 23.84, </w:t>
      </w:r>
      <w:r>
        <w:rPr>
          <w:i/>
        </w:rPr>
        <w:t>P</w:t>
      </w:r>
      <w:r>
        <w:t xml:space="preserve"> = 0.002) and pooled pellets-and-remains data (</w:t>
      </w:r>
      <m:oMath>
        <m:r>
          <w:rPr>
            <w:rFonts w:ascii="Cambria Math" w:hAnsi="Cambria Math"/>
          </w:rPr>
          <m:t>χ</m:t>
        </m:r>
      </m:oMath>
      <w:r>
        <w:rPr>
          <w:vertAlign w:val="superscript"/>
        </w:rPr>
        <w:t>2</w:t>
      </w:r>
      <w:r>
        <w:t xml:space="preserve"> = 41.75, </w:t>
      </w:r>
      <w:r>
        <w:rPr>
          <w:i/>
        </w:rPr>
        <w:t>P</w:t>
      </w:r>
      <w:r>
        <w:t xml:space="preserve"> &lt;&lt; 0.05) than in data from pellets alone (</w:t>
      </w:r>
      <m:oMath>
        <m:r>
          <w:rPr>
            <w:rFonts w:ascii="Cambria Math" w:hAnsi="Cambria Math"/>
          </w:rPr>
          <m:t>χ</m:t>
        </m:r>
      </m:oMath>
      <w:r>
        <w:rPr>
          <w:vertAlign w:val="superscript"/>
        </w:rPr>
        <w:t>2</w:t>
      </w:r>
      <w:r>
        <w:t xml:space="preserve"> = 7.53, </w:t>
      </w:r>
      <w:r>
        <w:rPr>
          <w:i/>
        </w:rPr>
        <w:t>P</w:t>
      </w:r>
      <w:r>
        <w:t xml:space="preserve"> = 0.11). However, we observed no significant differences in diet diversity (</w:t>
      </w:r>
      <w:commentRangeStart w:id="53"/>
      <w:r>
        <w:rPr>
          <w:i/>
        </w:rPr>
        <w:t>t</w:t>
      </w:r>
      <w:commentRangeEnd w:id="53"/>
      <w:r w:rsidR="00853FC4">
        <w:rPr>
          <w:rStyle w:val="CommentReference"/>
        </w:rPr>
        <w:commentReference w:id="53"/>
      </w:r>
      <w:r>
        <w:t xml:space="preserve"> = -1.9, df = 4.13, </w:t>
      </w:r>
      <w:r>
        <w:rPr>
          <w:i/>
        </w:rPr>
        <w:t>P</w:t>
      </w:r>
      <w:r>
        <w:t xml:space="preserve"> = 0.13) or the proportion of squirrel biomass (</w:t>
      </w:r>
      <w:commentRangeStart w:id="54"/>
      <w:r>
        <w:rPr>
          <w:i/>
        </w:rPr>
        <w:t>t</w:t>
      </w:r>
      <w:commentRangeEnd w:id="54"/>
      <w:r w:rsidR="000F2962">
        <w:rPr>
          <w:rStyle w:val="CommentReference"/>
        </w:rPr>
        <w:commentReference w:id="54"/>
      </w:r>
      <w:r>
        <w:t xml:space="preserve"> = 1, df = 3.75, </w:t>
      </w:r>
      <w:r>
        <w:rPr>
          <w:i/>
        </w:rPr>
        <w:t>P</w:t>
      </w:r>
      <w:r>
        <w:t xml:space="preserve"> = 0.38) between the zones.</w:t>
      </w:r>
    </w:p>
    <w:p w14:paraId="5B6BE8A6" w14:textId="77777777" w:rsidR="001B619E" w:rsidRDefault="005D3A02">
      <w:pPr>
        <w:pStyle w:val="Heading2"/>
      </w:pPr>
      <w:bookmarkStart w:id="55" w:name="productivity"/>
      <w:r>
        <w:lastRenderedPageBreak/>
        <w:t>Productivity</w:t>
      </w:r>
      <w:bookmarkEnd w:id="55"/>
    </w:p>
    <w:p w14:paraId="55C91254" w14:textId="77777777" w:rsidR="001B619E" w:rsidRDefault="005D3A02">
      <w:pPr>
        <w:pStyle w:val="FirstParagraph"/>
      </w:pPr>
      <w:r>
        <w:t>We were able to measure productivity for 12 of 13 [</w:t>
      </w:r>
      <w:r>
        <w:rPr>
          <w:b/>
        </w:rPr>
        <w:t>this will be updated to 14 when GRV data comes in</w:t>
      </w:r>
      <w:r>
        <w:t>] nests monitored with nest cameras. Productivity data were not obtained from two nests because the camera memory cards filled prior to fledging.</w:t>
      </w:r>
    </w:p>
    <w:p w14:paraId="1DD0FB2E" w14:textId="77777777" w:rsidR="001B619E" w:rsidRDefault="005D3A02">
      <w:pPr>
        <w:pStyle w:val="BodyText"/>
      </w:pPr>
      <w:r>
        <w:t xml:space="preserve">Goshawks successfully fledged young from 11 of 12 nests, producing an average of 1.36 </w:t>
      </w:r>
      <m:oMath>
        <m:r>
          <w:rPr>
            <w:rFonts w:ascii="Cambria Math" w:hAnsi="Cambria Math"/>
          </w:rPr>
          <m:t>±</m:t>
        </m:r>
      </m:oMath>
      <w:r>
        <w:t xml:space="preserve"> 0.81 chicks per active nest (range 0-3) and 1.55 </w:t>
      </w:r>
      <m:oMath>
        <m:r>
          <w:rPr>
            <w:rFonts w:ascii="Cambria Math" w:hAnsi="Cambria Math"/>
          </w:rPr>
          <m:t>±</m:t>
        </m:r>
      </m:oMath>
      <w:r>
        <w:t xml:space="preserve"> 0.69 chicks per successful nest (range 1-3). Siblicide was common, accounting for two of the three deaths in the failed nest and one death in each of four other </w:t>
      </w:r>
      <w:commentRangeStart w:id="56"/>
      <w:commentRangeStart w:id="57"/>
      <w:r>
        <w:t>nests</w:t>
      </w:r>
      <w:commentRangeEnd w:id="56"/>
      <w:r w:rsidR="000F2962">
        <w:rPr>
          <w:rStyle w:val="CommentReference"/>
        </w:rPr>
        <w:commentReference w:id="56"/>
      </w:r>
      <w:commentRangeEnd w:id="57"/>
      <w:r w:rsidR="000F2962">
        <w:rPr>
          <w:rStyle w:val="CommentReference"/>
        </w:rPr>
        <w:commentReference w:id="57"/>
      </w:r>
      <w:r>
        <w:t>.</w:t>
      </w:r>
    </w:p>
    <w:p w14:paraId="7540E54E" w14:textId="77777777" w:rsidR="001B619E" w:rsidRDefault="005D3A02">
      <w:pPr>
        <w:pStyle w:val="BodyText"/>
      </w:pPr>
      <w:r>
        <w:rPr>
          <w:noProof/>
        </w:rPr>
        <w:lastRenderedPageBreak/>
        <w:drawing>
          <wp:inline distT="0" distB="0" distL="0" distR="0" wp14:anchorId="033D2A8E" wp14:editId="5C96397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_20210330_compiled_0-6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2766B3" wp14:editId="249B8AB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_20210330_compiled_0-6_files/figure-docx/unnamed-chunk-1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5A9DA1F" w14:textId="77777777" w:rsidR="001B619E" w:rsidRDefault="005D3A02">
      <w:pPr>
        <w:pStyle w:val="BodyText"/>
      </w:pPr>
      <w:r>
        <w:t>We found little evidence to suggest goshawk productivity was impacted by either the proportion of diet composed of squirrel biomass (</w:t>
      </w:r>
      <w:r>
        <w:rPr>
          <w:i/>
        </w:rPr>
        <w:t>F</w:t>
      </w:r>
      <w:r>
        <w:rPr>
          <w:vertAlign w:val="subscript"/>
        </w:rPr>
        <w:t>1</w:t>
      </w:r>
      <w:r>
        <w:t xml:space="preserve"> = 0.65, df = 9, </w:t>
      </w:r>
      <w:r>
        <w:rPr>
          <w:i/>
        </w:rPr>
        <w:t>P</w:t>
      </w:r>
      <w:r>
        <w:t xml:space="preserve"> = 0.44) or diet diversity (</w:t>
      </w:r>
      <w:r>
        <w:rPr>
          <w:i/>
        </w:rPr>
        <w:t>F</w:t>
      </w:r>
      <w:r>
        <w:rPr>
          <w:vertAlign w:val="subscript"/>
        </w:rPr>
        <w:t>1</w:t>
      </w:r>
      <w:r>
        <w:t xml:space="preserve"> = 1.31, df = 9, </w:t>
      </w:r>
      <w:r>
        <w:rPr>
          <w:i/>
        </w:rPr>
        <w:t>P</w:t>
      </w:r>
      <w:r>
        <w:t xml:space="preserve"> = 0.</w:t>
      </w:r>
      <w:commentRangeStart w:id="58"/>
      <w:r>
        <w:t>28</w:t>
      </w:r>
      <w:commentRangeEnd w:id="58"/>
      <w:r w:rsidR="000F2962">
        <w:rPr>
          <w:rStyle w:val="CommentReference"/>
        </w:rPr>
        <w:commentReference w:id="58"/>
      </w:r>
      <w:r>
        <w:t>). There was also no significant difference in goshawk productivity between the coastal and transition zones (</w:t>
      </w:r>
      <w:r>
        <w:rPr>
          <w:i/>
        </w:rPr>
        <w:t>t</w:t>
      </w:r>
      <w:r>
        <w:t xml:space="preserve"> = 0.93, df = 4.71, </w:t>
      </w:r>
      <w:r>
        <w:rPr>
          <w:i/>
        </w:rPr>
        <w:t>P</w:t>
      </w:r>
      <w:r>
        <w:t xml:space="preserve"> = 0.4).</w:t>
      </w:r>
    </w:p>
    <w:p w14:paraId="7021A99B" w14:textId="77777777" w:rsidR="001B619E" w:rsidRDefault="005D3A02">
      <w:pPr>
        <w:pStyle w:val="Heading1"/>
      </w:pPr>
      <w:bookmarkStart w:id="59" w:name="discussion"/>
      <w:r>
        <w:lastRenderedPageBreak/>
        <w:t>Discussion</w:t>
      </w:r>
      <w:bookmarkEnd w:id="59"/>
    </w:p>
    <w:p w14:paraId="5674910C" w14:textId="77777777" w:rsidR="001B619E" w:rsidRDefault="005D3A02">
      <w:pPr>
        <w:pStyle w:val="FirstParagraph"/>
      </w:pPr>
      <w:r>
        <w:t xml:space="preserve">Northern goshawks are considered generalist predators and consume a wide variety of prey species. However, a single key prey species often contributes disproportionately to goshawk diet, and the identity of this species may be specific to each goshawk population (Doyle and Smith 1994, Ethier 1999, Tornberg et al. 2005). In coastal British Columbia we found goshawks consumed 29 different species during the breeding season. </w:t>
      </w:r>
      <w:proofErr w:type="gramStart"/>
      <w:r>
        <w:t>These prey</w:t>
      </w:r>
      <w:proofErr w:type="gramEnd"/>
      <w:r>
        <w:t xml:space="preserve"> ranged in size from tiny bats (~ 6 grams) to grouse larger than the goshawks themselves (~ 1000 grams). However, </w:t>
      </w:r>
      <w:proofErr w:type="gramStart"/>
      <w:r>
        <w:t>the majority of</w:t>
      </w:r>
      <w:proofErr w:type="gramEnd"/>
      <w:r>
        <w:t xml:space="preserve"> their diet was composed of tree squirrels of the genus </w:t>
      </w:r>
      <w:r>
        <w:rPr>
          <w:i/>
        </w:rPr>
        <w:t>Tamiasciurus</w:t>
      </w:r>
      <w:r>
        <w:t xml:space="preserve">. Across the entire study area this single taxa made up approximately half of the total biomass </w:t>
      </w:r>
      <w:commentRangeStart w:id="60"/>
      <w:r>
        <w:t>recorded</w:t>
      </w:r>
      <w:commentRangeEnd w:id="60"/>
      <w:r w:rsidR="000F2962">
        <w:rPr>
          <w:rStyle w:val="CommentReference"/>
        </w:rPr>
        <w:commentReference w:id="60"/>
      </w:r>
      <w:r>
        <w:t xml:space="preserve">. Individual nests varied in the degree to to which they specialized on tree squirrels, with some nests consuming as little as 26% squirrel biomass and others as much as 86%. Despite the clear importance of tree squirrels in the diet, the proportion of squirrel biomass delivered to the nest did not influence </w:t>
      </w:r>
      <w:commentRangeStart w:id="61"/>
      <w:r>
        <w:t>its success in fledging chicks.</w:t>
      </w:r>
      <w:commentRangeEnd w:id="61"/>
      <w:r w:rsidR="000F2962">
        <w:rPr>
          <w:rStyle w:val="CommentReference"/>
        </w:rPr>
        <w:commentReference w:id="61"/>
      </w:r>
    </w:p>
    <w:p w14:paraId="50ED6F5F" w14:textId="77777777" w:rsidR="001B619E" w:rsidRDefault="005D3A02">
      <w:pPr>
        <w:pStyle w:val="BodyText"/>
      </w:pPr>
      <w:r>
        <w:t>Goshawk survival, migration, reproductive success, and other demographic parameters are often related to the abundance of a key prey species (Doyle and Smith 1994, Tornberg et al. 2005, Rutz and Bijlsma 2006). Although we lacked data on prey abundance within our study area, other authors have found goshawk diet to reflect site-level prey abundance (Lewis et al. 2006, Rogers et al. 2006). We observed significant variation in the proportion of tree squirrel biomass delivered to each nest, which may reflect differences in squirrel abundance between sites. However, we did not find evidence to support an effect of this variation on goshawk productivity. When key prey abundance is low, high diet diversity may indicate a reliance on alternate prey and associated negative reproductive consequences (Resano‐Mayor et al. 2016), but we</w:t>
      </w:r>
      <w:commentRangeStart w:id="62"/>
      <w:r>
        <w:t xml:space="preserve"> likewise </w:t>
      </w:r>
      <w:commentRangeEnd w:id="62"/>
      <w:r w:rsidR="000F2962">
        <w:rPr>
          <w:rStyle w:val="CommentReference"/>
        </w:rPr>
        <w:commentReference w:id="62"/>
      </w:r>
      <w:r>
        <w:t xml:space="preserve">found no evidence of an effect of diet diversity on goshawk productivity. However, it is notable that the only nest in our study to experience a complete breeding failure </w:t>
      </w:r>
      <w:commentRangeStart w:id="63"/>
      <w:r>
        <w:t>received the smallest proportion of squirrel biomass out of any nest.</w:t>
      </w:r>
      <w:commentRangeEnd w:id="63"/>
      <w:r w:rsidR="000F2962">
        <w:rPr>
          <w:rStyle w:val="CommentReference"/>
        </w:rPr>
        <w:commentReference w:id="63"/>
      </w:r>
      <w:r>
        <w:t xml:space="preserve"> Given the strength of evidence from other studies and the clear importance of tree squirrels in the diet of this population, information on factors that influence the abundance of tree </w:t>
      </w:r>
      <w:commentRangeStart w:id="64"/>
      <w:r>
        <w:t>squirrels</w:t>
      </w:r>
      <w:commentRangeEnd w:id="64"/>
      <w:r w:rsidR="000F2962">
        <w:rPr>
          <w:rStyle w:val="CommentReference"/>
        </w:rPr>
        <w:commentReference w:id="64"/>
      </w:r>
      <w:r>
        <w:t xml:space="preserve"> and their relationship to goshawk demography seems crucial.</w:t>
      </w:r>
    </w:p>
    <w:p w14:paraId="3FD66C93" w14:textId="77777777" w:rsidR="001B619E" w:rsidRDefault="005D3A02">
      <w:pPr>
        <w:pStyle w:val="BodyText"/>
      </w:pPr>
      <w:r>
        <w:t>Across much of North America</w:t>
      </w:r>
      <w:commentRangeStart w:id="65"/>
      <w:r>
        <w:t>,</w:t>
      </w:r>
      <w:commentRangeEnd w:id="65"/>
      <w:r w:rsidR="00242638">
        <w:rPr>
          <w:rStyle w:val="CommentReference"/>
        </w:rPr>
        <w:commentReference w:id="65"/>
      </w:r>
      <w:r>
        <w:t xml:space="preserve"> the key goshawk prey species is usually mammalian, often from the family Leporidae or Sciuridae (Boal and Mannan 1994, Doyle and Smith 1994, DeStefano et al. 2006, Rogers et al. 2006, Miller et al. 2014). However, in the coastal temperate rainforests of the Pacific Northwest, goshawk diet generally contains more birds than mammals and the key prey is usually a species of grouse (subfamily Tetraoninae) (Watson et al. 1998, Thraikill et al. 2000, Bloxton 2002, Lewis et al. 2006).  Despite inhabiting coastal rainforests, goshawks on Vancouver Island, British Columbia, consume primarily red squirrels (</w:t>
      </w:r>
      <w:r>
        <w:rPr>
          <w:i/>
        </w:rPr>
        <w:t>T. hudsonicus</w:t>
      </w:r>
      <w:r>
        <w:t xml:space="preserve">), with this single species making up 69% of the diet (Ethier 1999). Our results from the coastal mainland of British Columbia are consistent with findings from Vancouver Island and more broadly with results from the interior of North </w:t>
      </w:r>
      <w:proofErr w:type="gramStart"/>
      <w:r>
        <w:t>America, but</w:t>
      </w:r>
      <w:proofErr w:type="gramEnd"/>
      <w:r>
        <w:t xml:space="preserve"> stand in contrast to findings from elsewhere in the Pacific </w:t>
      </w:r>
      <w:commentRangeStart w:id="66"/>
      <w:r>
        <w:t>Northwest</w:t>
      </w:r>
      <w:commentRangeEnd w:id="66"/>
      <w:r w:rsidR="00242638">
        <w:rPr>
          <w:rStyle w:val="CommentReference"/>
        </w:rPr>
        <w:commentReference w:id="66"/>
      </w:r>
      <w:r>
        <w:t>.</w:t>
      </w:r>
    </w:p>
    <w:p w14:paraId="20100DCF" w14:textId="77777777" w:rsidR="001B619E" w:rsidRDefault="005D3A02">
      <w:pPr>
        <w:pStyle w:val="BodyText"/>
      </w:pPr>
      <w:commentRangeStart w:id="67"/>
      <w:r>
        <w:t xml:space="preserve">Within our study area, low-elevation mountain valleys bridge the wet forests of the coast and the dry forests of the interior, creating a narrow region of intermediate habitat types </w:t>
      </w:r>
      <w:commentRangeEnd w:id="67"/>
      <w:r w:rsidR="00242638">
        <w:rPr>
          <w:rStyle w:val="CommentReference"/>
        </w:rPr>
        <w:lastRenderedPageBreak/>
        <w:commentReference w:id="67"/>
      </w:r>
      <w:r>
        <w:t>where coastal and interior goshawk populations may overlap (Team 2008). At this smaller scale, we found evidence of a difference in diet composition between the coastal and transition zones. However, the identity of the key prey, tree squirrels, was the same in both zones and comprised an equally large proportion of the diet in each. We likewise found no difference in diet diversity between the zones. While the large-scale variation in goshawk diet across North America likely reflects regional abundance and availability of prey species, the small-scale variation within our study area may reflect the fine differences in prey availability between forest types.</w:t>
      </w:r>
    </w:p>
    <w:p w14:paraId="22EE7FD7" w14:textId="77777777" w:rsidR="001B619E" w:rsidRDefault="005D3A02">
      <w:pPr>
        <w:pStyle w:val="BodyText"/>
      </w:pPr>
      <w:r>
        <w:t xml:space="preserve">Raptor diet is studied through a variety of indirect methods, such as the collection of pellets and prey remains, and direct methods, such as nest cameras and observation from blinds. Nest cameras are considered one of the least biased methods for measuring diet at the nest in raptors (Tornberg and Reif 2007, García-Salgado et al. 2015, Harrison et al. 2019). Cameras in this study provided significantly more data at a finer resolution than either pellets or prey remains, which could only be collected during the infrequent surveys each site received. However, the cost, effort, and logistical challenges of camera installation restricted the number of sites from which camera data could be collected. Additionally, technical issues relating to camera settings and placement resulted in a loss of data at some sites. Despite these limitations, we believe nest cameras provided the most accurate and complete picture of goshawk diet </w:t>
      </w:r>
      <w:commentRangeStart w:id="68"/>
      <w:r>
        <w:t>within out study</w:t>
      </w:r>
      <w:commentRangeEnd w:id="68"/>
      <w:r w:rsidR="00242638">
        <w:rPr>
          <w:rStyle w:val="CommentReference"/>
        </w:rPr>
        <w:commentReference w:id="68"/>
      </w:r>
      <w:r>
        <w:t xml:space="preserve">. Compared to cameras, pellets were relatively unbiased in measuring coarse diet composition, but severely underestimated prey species richness. The pooled pellets-and-remains sample captured a much greater prey richness, including several species not detected on nest cameras, but greatly overestimated the proportion of avian biomass relative to camera data. Measuring diet composition by counts or biomass adds further uncertainty, with measurements of counts overestimating avian prey relative to measurements of biomass. These complex results highlight the importance of clearly reporting the source and measurement of raptor diet data. Because these methods have all been used in past </w:t>
      </w:r>
      <w:proofErr w:type="gramStart"/>
      <w:r>
        <w:t>studies</w:t>
      </w:r>
      <w:proofErr w:type="gramEnd"/>
      <w:r>
        <w:t xml:space="preserve"> we believe there is value in reporting the results of each for ease of comparison. However, we advocate for future diet studies to prioritize the collection of data via cameras, either video or still images, rather than physical specimens.</w:t>
      </w:r>
    </w:p>
    <w:p w14:paraId="32AB1314" w14:textId="77777777" w:rsidR="001B619E" w:rsidRDefault="005D3A02">
      <w:pPr>
        <w:pStyle w:val="BodyText"/>
      </w:pPr>
      <w:r>
        <w:t xml:space="preserve">Our study addresses a fundamental question regarding the basic ecology of an at-risk population of the northern goshawk. This population is currently considered part of </w:t>
      </w:r>
      <w:r>
        <w:rPr>
          <w:i/>
        </w:rPr>
        <w:t>A. g. laingi</w:t>
      </w:r>
      <w:r>
        <w:t xml:space="preserve">, a subspecies restricted to the coastal Pacific Northwest from southeast Alaska through British Columbia and northwest Washington. </w:t>
      </w:r>
      <w:commentRangeStart w:id="69"/>
      <w:r>
        <w:t xml:space="preserve">In portions of the </w:t>
      </w:r>
      <w:commentRangeStart w:id="70"/>
      <w:r>
        <w:t>subspecies</w:t>
      </w:r>
      <w:commentRangeEnd w:id="70"/>
      <w:r w:rsidR="00AB4A48">
        <w:rPr>
          <w:rStyle w:val="CommentReference"/>
        </w:rPr>
        <w:commentReference w:id="70"/>
      </w:r>
      <w:r>
        <w:t xml:space="preserve">’ range the diet is dominated by avian prey (Bloxton 2002, Lewis et al. 2006), and in others by mammalian prey, specifically tree squirrels [Ethier (1999); this study]. </w:t>
      </w:r>
      <w:commentRangeEnd w:id="69"/>
      <w:r w:rsidR="00AB4A48">
        <w:rPr>
          <w:rStyle w:val="CommentReference"/>
        </w:rPr>
        <w:commentReference w:id="69"/>
      </w:r>
      <w:commentRangeStart w:id="71"/>
      <w:proofErr w:type="gramStart"/>
      <w:r>
        <w:t>This taxa</w:t>
      </w:r>
      <w:proofErr w:type="gramEnd"/>
      <w:r>
        <w:t xml:space="preserve"> </w:t>
      </w:r>
      <w:commentRangeEnd w:id="71"/>
      <w:r w:rsidR="00AB4A48">
        <w:rPr>
          <w:rStyle w:val="CommentReference"/>
        </w:rPr>
        <w:commentReference w:id="71"/>
      </w:r>
      <w:r>
        <w:t xml:space="preserve">clearly plays a key role in the diet of some </w:t>
      </w:r>
      <w:r>
        <w:rPr>
          <w:i/>
        </w:rPr>
        <w:t>laingi</w:t>
      </w:r>
      <w:r>
        <w:t xml:space="preserve"> populations, including the population of Haida Gwaii (Roberts 1997, cited in COSEWIC (2013)), where red squirrel is an introduced species. Genetic evidence indicates goshawks on this isolated archipelago may be distinct from goshawks on the mainland coast and Vancouver Island (Sonsthagen et al. 2012, Geraldes et al. 2018). Regardless of their taxonomic relationship, dietary evidence suggests the goshawk populations of Haida Gwaii, Vancouver Island, and southwestern British Columbia are more </w:t>
      </w:r>
      <w:proofErr w:type="gramStart"/>
      <w:r>
        <w:t>similar to</w:t>
      </w:r>
      <w:proofErr w:type="gramEnd"/>
      <w:r>
        <w:t xml:space="preserve"> each other in foraging habits than to other putative </w:t>
      </w:r>
      <w:r>
        <w:rPr>
          <w:i/>
        </w:rPr>
        <w:t>laingi</w:t>
      </w:r>
      <w:r>
        <w:t xml:space="preserve"> populations. Ecological similarity may therefore prove a better guide than genetic </w:t>
      </w:r>
      <w:r>
        <w:lastRenderedPageBreak/>
        <w:t>similarity when when incorporating foraging habitat or prey populations into management plans.</w:t>
      </w:r>
    </w:p>
    <w:p w14:paraId="6807B40A" w14:textId="77777777" w:rsidR="001B619E" w:rsidRDefault="005D3A02">
      <w:pPr>
        <w:pStyle w:val="Heading1"/>
      </w:pPr>
      <w:bookmarkStart w:id="72" w:name="literature-cited"/>
      <w:r>
        <w:t>Literature Cited</w:t>
      </w:r>
      <w:bookmarkEnd w:id="72"/>
    </w:p>
    <w:p w14:paraId="0A92D24E" w14:textId="77777777" w:rsidR="001B619E" w:rsidRDefault="005D3A02">
      <w:pPr>
        <w:pStyle w:val="Bibliography"/>
      </w:pPr>
      <w:bookmarkStart w:id="73" w:name="ref-billerman_birds_2020"/>
      <w:bookmarkStart w:id="74" w:name="refs"/>
      <w:r>
        <w:t>Billerman, S. M., B. K. Keeney, P. G. Rodewald, and T. S. Schulenberg, editors. 2020. Birds of the World. Cornell Lab of Ornithology, Ithaca, NY, USA. &lt;</w:t>
      </w:r>
      <w:hyperlink r:id="rId15">
        <w:r>
          <w:rPr>
            <w:rStyle w:val="Hyperlink"/>
          </w:rPr>
          <w:t>https://birdsoftheworld-org.proxy.lib.sfu.ca/bow/home</w:t>
        </w:r>
      </w:hyperlink>
      <w:r>
        <w:t>&gt;.</w:t>
      </w:r>
    </w:p>
    <w:p w14:paraId="3D9AB8AD" w14:textId="77777777" w:rsidR="001B619E" w:rsidRDefault="005D3A02">
      <w:pPr>
        <w:pStyle w:val="Bibliography"/>
      </w:pPr>
      <w:bookmarkStart w:id="75" w:name="ref-bloxton_prey_2002"/>
      <w:bookmarkEnd w:id="73"/>
      <w:r>
        <w:t>Bloxton, T. D., Jr. 2002. Prey Abundance, Space Use, Demography, and Foraging Habitat of Northern Goshawks in Western Washington. Master’s thesis, University of Washington, Seattle, WA.</w:t>
      </w:r>
    </w:p>
    <w:p w14:paraId="73ABA37B" w14:textId="77777777" w:rsidR="001B619E" w:rsidRDefault="005D3A02">
      <w:pPr>
        <w:pStyle w:val="Bibliography"/>
      </w:pPr>
      <w:bookmarkStart w:id="76" w:name="ref-boal_photographic_1994"/>
      <w:bookmarkEnd w:id="75"/>
      <w:r>
        <w:t>Boal, C. W. 1994. A Photographic and Behavioral Guide to Aging Nestling Northern Goshawks. Studies in Avian Biology 16:32–40.</w:t>
      </w:r>
    </w:p>
    <w:p w14:paraId="1AAB8F56" w14:textId="77777777" w:rsidR="001B619E" w:rsidRDefault="005D3A02">
      <w:pPr>
        <w:pStyle w:val="Bibliography"/>
      </w:pPr>
      <w:bookmarkStart w:id="77" w:name="ref-boal_northern_1994"/>
      <w:bookmarkEnd w:id="76"/>
      <w:r>
        <w:t>Boal, C. W., and R. W. Mannan. 1994. Northern Goshawk Diets in Ponderosa Pine Forests on the Kaibab Plateau. 16:97–102.</w:t>
      </w:r>
    </w:p>
    <w:p w14:paraId="42A68E37" w14:textId="77777777" w:rsidR="001B619E" w:rsidRDefault="005D3A02">
      <w:pPr>
        <w:pStyle w:val="Bibliography"/>
      </w:pPr>
      <w:bookmarkStart w:id="78" w:name="ref-cosewic_cosewic_2013"/>
      <w:bookmarkEnd w:id="77"/>
      <w:r>
        <w:t xml:space="preserve">COSEWIC. 2013. COSEWIC assessment and status report on the Northern Goshawk </w:t>
      </w:r>
      <w:r>
        <w:rPr>
          <w:i/>
        </w:rPr>
        <w:t>Accipiter gentilis laingi</w:t>
      </w:r>
      <w:r>
        <w:t xml:space="preserve"> in Canada. Committee on the Status of Endangered Wildlife in Canada, Ottawa, ON. &lt;</w:t>
      </w:r>
      <w:hyperlink r:id="rId16">
        <w:r>
          <w:rPr>
            <w:rStyle w:val="Hyperlink"/>
          </w:rPr>
          <w:t>http://www.sararegistry.gc.ca/virtual_sara/files/cosewic/sr_autour _palombes_northern_goshawk_1213_e.pdf</w:t>
        </w:r>
      </w:hyperlink>
      <w:r>
        <w:t>&gt;.</w:t>
      </w:r>
    </w:p>
    <w:p w14:paraId="0AAAA1C2" w14:textId="77777777" w:rsidR="001B619E" w:rsidRDefault="005D3A02">
      <w:pPr>
        <w:pStyle w:val="Bibliography"/>
      </w:pPr>
      <w:bookmarkStart w:id="79" w:name="ref-destefano_ecology_2006"/>
      <w:bookmarkEnd w:id="78"/>
      <w:r>
        <w:t>DeStefano, S., M. T. McGrath, S. K. Daw, and S. M. Desimone. 2006. Ecology and habitat of breeding Northern Goshawks in the inland Pacific Northwest: A summary of research in the 1990s. Studies in Avian Biology 31:75–84. &lt;</w:t>
      </w:r>
      <w:hyperlink r:id="rId17">
        <w:r>
          <w:rPr>
            <w:rStyle w:val="Hyperlink"/>
          </w:rPr>
          <w:t>http://pubs.er.usgs.gov/publication/70028410</w:t>
        </w:r>
      </w:hyperlink>
      <w:r>
        <w:t>&gt;. Accessed 18 Sep 2018.</w:t>
      </w:r>
    </w:p>
    <w:p w14:paraId="4F0C57C8" w14:textId="77777777" w:rsidR="001B619E" w:rsidRDefault="005D3A02">
      <w:pPr>
        <w:pStyle w:val="Bibliography"/>
      </w:pPr>
      <w:bookmarkStart w:id="80" w:name="ref-doyle_population_1994"/>
      <w:bookmarkEnd w:id="79"/>
      <w:r>
        <w:t>Doyle, F. I., and J. M. N. Smith. 1994. Population responses of northern goshawks to the 10-year cycle in numbers of snowshoe hares. Studies in Avian Biology 16:122–129.</w:t>
      </w:r>
    </w:p>
    <w:p w14:paraId="2790785D" w14:textId="77777777" w:rsidR="001B619E" w:rsidRDefault="005D3A02">
      <w:pPr>
        <w:pStyle w:val="Bibliography"/>
      </w:pPr>
      <w:bookmarkStart w:id="81" w:name="ref-elmhagen_arctic_2000"/>
      <w:bookmarkEnd w:id="80"/>
      <w:r>
        <w:t>Elmhagen, B., M. Tannerfeldt, P. Verucci, and A. Angerbjörn. 2000. The arctic fox (</w:t>
      </w:r>
      <w:r>
        <w:rPr>
          <w:i/>
        </w:rPr>
        <w:t>Alopex lagopus</w:t>
      </w:r>
      <w:r>
        <w:t>): An opportunistic specialist. Journal of Zoology 251:139–149. &lt;</w:t>
      </w:r>
      <w:hyperlink r:id="rId18">
        <w:r>
          <w:rPr>
            <w:rStyle w:val="Hyperlink"/>
          </w:rPr>
          <w:t>http://zslpublications.onlinelibrary.wiley.com/doi/abs/10.1111/j.1469-7998.2000.tb00599.x</w:t>
        </w:r>
      </w:hyperlink>
      <w:r>
        <w:t>&gt;. Accessed 15 Dec 2020.</w:t>
      </w:r>
    </w:p>
    <w:p w14:paraId="6C66400E" w14:textId="77777777" w:rsidR="001B619E" w:rsidRDefault="005D3A02">
      <w:pPr>
        <w:pStyle w:val="Bibliography"/>
      </w:pPr>
      <w:bookmarkStart w:id="82" w:name="ref-ethier_breeding_1999"/>
      <w:bookmarkEnd w:id="81"/>
      <w:r>
        <w:t>Ethier, T. J. 1999. Breeding Ecology and Habitat of Northern Goshawks (</w:t>
      </w:r>
      <w:r>
        <w:rPr>
          <w:i/>
        </w:rPr>
        <w:t>Accipiter gentilis laingi</w:t>
      </w:r>
      <w:r>
        <w:t>) on Vancouver Island: A Hierarchical Approach. PhD, University of Victoria, Victoria, BC.</w:t>
      </w:r>
    </w:p>
    <w:p w14:paraId="29B442BD" w14:textId="77777777" w:rsidR="001B619E" w:rsidRDefault="005D3A02">
      <w:pPr>
        <w:pStyle w:val="Bibliography"/>
      </w:pPr>
      <w:bookmarkStart w:id="83" w:name="ref-ferrer_near_2004"/>
      <w:bookmarkEnd w:id="82"/>
      <w:r>
        <w:t>Ferrer, M., and J. J. Negro. 2004. The Near Extinction of Two Large European Predators: Super Specialists Pay a Price. Conservation Biology 18:344–349. &lt;</w:t>
      </w:r>
      <w:hyperlink r:id="rId19">
        <w:r>
          <w:rPr>
            <w:rStyle w:val="Hyperlink"/>
          </w:rPr>
          <w:t>http://conbio.onlinelibrary.wiley.com/doi/abs/10.1111/j.1523-1739.2004.00096.x</w:t>
        </w:r>
      </w:hyperlink>
      <w:r>
        <w:t>&gt;. Accessed 15 Dec 2020.</w:t>
      </w:r>
    </w:p>
    <w:p w14:paraId="037104A3" w14:textId="77777777" w:rsidR="001B619E" w:rsidRDefault="005D3A02">
      <w:pPr>
        <w:pStyle w:val="Bibliography"/>
      </w:pPr>
      <w:bookmarkStart w:id="84" w:name="ref-forsman_diets_2004"/>
      <w:bookmarkEnd w:id="83"/>
      <w:r>
        <w:t>Forsman, E. D., R. G. Anthony, E. C. Meslow, and C. J. Zabel. 2004. Diets and Foraging Behavior of Northern Spotted Owls in Oregon. Journal of Raptor Research 38:214–230.</w:t>
      </w:r>
    </w:p>
    <w:p w14:paraId="21CB88A1" w14:textId="77777777" w:rsidR="001B619E" w:rsidRDefault="005D3A02">
      <w:pPr>
        <w:pStyle w:val="Bibliography"/>
      </w:pPr>
      <w:bookmarkStart w:id="85" w:name="ref-garcia-salgado_evaluation_2015"/>
      <w:bookmarkEnd w:id="84"/>
      <w:r>
        <w:lastRenderedPageBreak/>
        <w:t>García-Salgado, G., S. Rebollo, L. Pérez-Camacho, S. Martínez-Hesterkamp, A. Navarro, and J.-M. Fernández-Pereira. 2015. Evaluation of Trail-Cameras for Analyzing the Diet of Nesting Raptors Using the Northern Goshawk as a Model. PLoS ONE 10.</w:t>
      </w:r>
    </w:p>
    <w:p w14:paraId="184550CC" w14:textId="77777777" w:rsidR="001B619E" w:rsidRDefault="005D3A02">
      <w:pPr>
        <w:pStyle w:val="Bibliography"/>
      </w:pPr>
      <w:bookmarkStart w:id="86" w:name="ref-geraldes_population_2018"/>
      <w:bookmarkEnd w:id="85"/>
      <w:r>
        <w:t>Geraldes, A., K. K. Askelson, E. Nikelski, F. I. Doyle, W. L. Harrower, K. Winker, and D. E. Irwin. 2018. Population genomic analyses reveal a highly differentiated and endangered genetic cluster of northern goshawks (</w:t>
      </w:r>
      <w:r>
        <w:rPr>
          <w:i/>
        </w:rPr>
        <w:t>Accipiter gentilis laingi</w:t>
      </w:r>
      <w:r>
        <w:t>) in Haida Gwaii. Evolutionary Applications 1–16. &lt;</w:t>
      </w:r>
      <w:hyperlink r:id="rId20">
        <w:r>
          <w:rPr>
            <w:rStyle w:val="Hyperlink"/>
          </w:rPr>
          <w:t>https://onlinelibrary.wiley.com/doi/abs/10.1111/eva.12754</w:t>
        </w:r>
      </w:hyperlink>
      <w:r>
        <w:t>&gt;. Accessed 15 Jan 2019.</w:t>
      </w:r>
    </w:p>
    <w:p w14:paraId="36396073" w14:textId="77777777" w:rsidR="001B619E" w:rsidRDefault="005D3A02">
      <w:pPr>
        <w:pStyle w:val="Bibliography"/>
      </w:pPr>
      <w:bookmarkStart w:id="87" w:name="ref-harrison_using_2019"/>
      <w:bookmarkEnd w:id="86"/>
      <w:r>
        <w:t>Harrison, J. T., M. N. Kochert, B. P. Pauli, and J. A. Heath. 2019. Using Motion-Activated Trail Cameras to Study Diet and Producttvity of Cliff-Nesting Golden Eagles. Journal of Raptor Research 53:26–37.</w:t>
      </w:r>
    </w:p>
    <w:p w14:paraId="5235FA69" w14:textId="77777777" w:rsidR="001B619E" w:rsidRDefault="005D3A02">
      <w:pPr>
        <w:pStyle w:val="Bibliography"/>
      </w:pPr>
      <w:bookmarkStart w:id="88" w:name="ref-hope_simplified_1968"/>
      <w:bookmarkEnd w:id="87"/>
      <w:r>
        <w:t>Hope, A. C. A. 1968. A Simplified Monte Carlo Significance Test Procedure. Journal of the Royal Statistical Society. Series B (Methodological) 30:582–598. &lt;</w:t>
      </w:r>
      <w:hyperlink r:id="rId21">
        <w:r>
          <w:rPr>
            <w:rStyle w:val="Hyperlink"/>
          </w:rPr>
          <w:t>http://www.jstor.org/stable/2984263</w:t>
        </w:r>
      </w:hyperlink>
      <w:r>
        <w:t>&gt;. Accessed 26 Mar 2021.</w:t>
      </w:r>
    </w:p>
    <w:p w14:paraId="7BD477CA" w14:textId="77777777" w:rsidR="001B619E" w:rsidRDefault="005D3A02">
      <w:pPr>
        <w:pStyle w:val="Bibliography"/>
      </w:pPr>
      <w:bookmarkStart w:id="89" w:name="ref-lewis_comparison_2004"/>
      <w:bookmarkEnd w:id="88"/>
      <w:r>
        <w:t>Lewis, S. B., M. R. Fuller, and K. Titus. 2004. A Comparison of 3 Methods for Assessing Raptor Diet during the Breeding Season. Wildlife Society Bulletin 32:373–385. &lt;</w:t>
      </w:r>
      <w:hyperlink r:id="rId22">
        <w:r>
          <w:rPr>
            <w:rStyle w:val="Hyperlink"/>
          </w:rPr>
          <w:t>http://www.jstor.org/stable/3784978</w:t>
        </w:r>
      </w:hyperlink>
      <w:r>
        <w:t>&gt;. Accessed 17 Sep 2018.</w:t>
      </w:r>
    </w:p>
    <w:p w14:paraId="210484EF" w14:textId="77777777" w:rsidR="001B619E" w:rsidRDefault="005D3A02">
      <w:pPr>
        <w:pStyle w:val="Bibliography"/>
      </w:pPr>
      <w:bookmarkStart w:id="90" w:name="ref-lewis_northern_2006"/>
      <w:bookmarkEnd w:id="89"/>
      <w:r>
        <w:t>Lewis, S. B., K. Titus, and M. R. Fuller. 2006. Northern goshawk diet during the nesting season in southeast Alaska. The Journal of Wildlife Management 70:1151–1160. &lt;</w:t>
      </w:r>
      <w:hyperlink r:id="rId23">
        <w:r>
          <w:rPr>
            <w:rStyle w:val="Hyperlink"/>
          </w:rPr>
          <w:t>https://onlinelibrary.wiley.com/doi/abs/10.2193/0022-541X%282006%2970%5B1151%3ANGDDTN%5D2.0.CO%3B2</w:t>
        </w:r>
      </w:hyperlink>
      <w:r>
        <w:t>&gt;. Accessed 4 Sep 2018.</w:t>
      </w:r>
    </w:p>
    <w:p w14:paraId="456C84BD" w14:textId="77777777" w:rsidR="001B619E" w:rsidRDefault="005D3A02">
      <w:pPr>
        <w:pStyle w:val="Bibliography"/>
      </w:pPr>
      <w:bookmarkStart w:id="91" w:name="ref-mcclaren_northern_2005"/>
      <w:bookmarkEnd w:id="90"/>
      <w:r>
        <w:t>McClaren, E. L. 2005. Northern Goshawk (</w:t>
      </w:r>
      <w:r>
        <w:rPr>
          <w:i/>
        </w:rPr>
        <w:t>Accipiter gentilis laingi</w:t>
      </w:r>
      <w:r>
        <w:t>) population inventory summary for Vancouver Island, British Columbia 1994-2002. Ministry of Environment, Victoria, BC.</w:t>
      </w:r>
    </w:p>
    <w:p w14:paraId="6F2D1E2D" w14:textId="77777777" w:rsidR="001B619E" w:rsidRDefault="005D3A02">
      <w:pPr>
        <w:pStyle w:val="Bibliography"/>
      </w:pPr>
      <w:bookmarkStart w:id="92" w:name="ref-mcclaren_northern_2002"/>
      <w:bookmarkEnd w:id="91"/>
      <w:r>
        <w:t xml:space="preserve">McClaren, E. L., P. L. Kennedy, and S. R. Dewey. 2002. Do some northern goshawk nest areas consistently fledge </w:t>
      </w:r>
      <w:proofErr w:type="gramStart"/>
      <w:r>
        <w:t>more young</w:t>
      </w:r>
      <w:proofErr w:type="gramEnd"/>
      <w:r>
        <w:t xml:space="preserve"> than others? The Condor 104:343–352. &lt;</w:t>
      </w:r>
      <w:hyperlink r:id="rId24">
        <w:r>
          <w:rPr>
            <w:rStyle w:val="Hyperlink"/>
          </w:rPr>
          <w:t>http://www.jstor.org/stable/1370036</w:t>
        </w:r>
      </w:hyperlink>
      <w:r>
        <w:t>&gt;. Accessed 30 Apr 2019.</w:t>
      </w:r>
    </w:p>
    <w:p w14:paraId="30EB842F" w14:textId="77777777" w:rsidR="001B619E" w:rsidRDefault="005D3A02">
      <w:pPr>
        <w:pStyle w:val="Bibliography"/>
      </w:pPr>
      <w:bookmarkStart w:id="93" w:name="ref-meidinger_ecosystems_1991"/>
      <w:bookmarkEnd w:id="92"/>
      <w:r>
        <w:t>Meidinger, D., and J. Pojar. 1991. Ecosystems of British Columbia. Ministry of Forests, Victoria, BC.</w:t>
      </w:r>
    </w:p>
    <w:p w14:paraId="563ABED6" w14:textId="77777777" w:rsidR="001B619E" w:rsidRDefault="005D3A02">
      <w:pPr>
        <w:pStyle w:val="Bibliography"/>
      </w:pPr>
      <w:bookmarkStart w:id="94" w:name="ref-miller_effects_2014"/>
      <w:bookmarkEnd w:id="93"/>
      <w:r>
        <w:t>Miller, R. A., J. D. Carlisle, and M. J. Bechard. 2014. Effects of prey abundance on breeding season diet of northern goshawks (</w:t>
      </w:r>
      <w:r>
        <w:rPr>
          <w:i/>
        </w:rPr>
        <w:t>Accipiter gentilis</w:t>
      </w:r>
      <w:r>
        <w:t>) within an unusual prey landscape. Journal of Raptor Research 48:1–12. &lt;</w:t>
      </w:r>
      <w:hyperlink r:id="rId25">
        <w:r>
          <w:rPr>
            <w:rStyle w:val="Hyperlink"/>
          </w:rPr>
          <w:t>http://www.bioone.org.proxy.lib.sfu.ca/doi/abs/10.3356/0892-1016-48.1.1</w:t>
        </w:r>
      </w:hyperlink>
      <w:r>
        <w:t>&gt;. Accessed 2 Oct 2018.</w:t>
      </w:r>
    </w:p>
    <w:p w14:paraId="26B807B0" w14:textId="77777777" w:rsidR="001B619E" w:rsidRDefault="005D3A02">
      <w:pPr>
        <w:pStyle w:val="Bibliography"/>
      </w:pPr>
      <w:bookmarkStart w:id="95" w:name="ref-nagorsen_identification_2002"/>
      <w:bookmarkEnd w:id="94"/>
      <w:r>
        <w:t>Nagorsen, D., W. 2002. An Identification Manual to the Small Mammals of British Columbia. British Columbia Ministry of Water, Land; Air Protection, Biodiversity Branch, Victoria, BC.</w:t>
      </w:r>
    </w:p>
    <w:p w14:paraId="7D0BACA5" w14:textId="77777777" w:rsidR="001B619E" w:rsidRDefault="005D3A02">
      <w:pPr>
        <w:pStyle w:val="Bibliography"/>
      </w:pPr>
      <w:bookmarkStart w:id="96" w:name="ref-newton_population_1998"/>
      <w:bookmarkEnd w:id="95"/>
      <w:r>
        <w:t>Newton, I. 1998. Population Limitation in Birds. Academic Press, San Diego.</w:t>
      </w:r>
    </w:p>
    <w:p w14:paraId="43EB419C" w14:textId="77777777" w:rsidR="001B619E" w:rsidRDefault="005D3A02">
      <w:pPr>
        <w:pStyle w:val="Bibliography"/>
      </w:pPr>
      <w:bookmarkStart w:id="97" w:name="ref-resanomayor_dietdemography_2016"/>
      <w:bookmarkEnd w:id="96"/>
      <w:r>
        <w:lastRenderedPageBreak/>
        <w:t>Resano‐Mayor, J., J. Real, M. Moleón, J. A. Sánchez‐Zapata, L. Palma, and A. Hernández‐Matías. 2016. Diet–demography relationships in a long‐lived predator: From territories to populations. Oikos 125:262–270. &lt;</w:t>
      </w:r>
      <w:hyperlink r:id="rId26">
        <w:r>
          <w:rPr>
            <w:rStyle w:val="Hyperlink"/>
          </w:rPr>
          <w:t>https://onlinelibrary-wiley-com.proxy.lib.sfu.ca/doi/10.1111/oik.02468</w:t>
        </w:r>
      </w:hyperlink>
      <w:r>
        <w:t>&gt;. Accessed 14 Dec 2020.</w:t>
      </w:r>
    </w:p>
    <w:p w14:paraId="3340C754" w14:textId="77777777" w:rsidR="001B619E" w:rsidRDefault="005D3A02">
      <w:pPr>
        <w:pStyle w:val="Bibliography"/>
      </w:pPr>
      <w:bookmarkStart w:id="98" w:name="ref-reynolds_review_2006"/>
      <w:bookmarkEnd w:id="97"/>
      <w:r>
        <w:t>Reynolds, R. T., J. D. Wiens, and S. R. Salafsky. 2006. A Review and Evaluation of Factors Limiting Northern Goshawk Populations. Studies in Avian Biology 31:260–273.</w:t>
      </w:r>
    </w:p>
    <w:p w14:paraId="572BAA32" w14:textId="77777777" w:rsidR="001B619E" w:rsidRDefault="005D3A02">
      <w:pPr>
        <w:pStyle w:val="Bibliography"/>
      </w:pPr>
      <w:bookmarkStart w:id="99" w:name="ref-rogers_diet_2006"/>
      <w:bookmarkEnd w:id="98"/>
      <w:r>
        <w:t>Rogers, A. S., S. DeStefano, and M. F. Ingraldi. 2006. Diet. Prey delivery rates, and prey biomass of northern goshawks in east-central Arizona. Studies in Avian Biology 31:221–229.</w:t>
      </w:r>
    </w:p>
    <w:p w14:paraId="412D2159" w14:textId="77777777" w:rsidR="001B619E" w:rsidRDefault="005D3A02">
      <w:pPr>
        <w:pStyle w:val="Bibliography"/>
      </w:pPr>
      <w:bookmarkStart w:id="100" w:name="ref-rutz_food-limitation_2006"/>
      <w:bookmarkEnd w:id="99"/>
      <w:r>
        <w:t>Rutz, C., and R. G. Bijlsma. 2006. Food-Limitation in a Generalist Predator. Proceedings: Biological Sciences 273:2069–2076. &lt;</w:t>
      </w:r>
      <w:hyperlink r:id="rId27">
        <w:r>
          <w:rPr>
            <w:rStyle w:val="Hyperlink"/>
          </w:rPr>
          <w:t>http://www.jstor.org/stable/25223567</w:t>
        </w:r>
      </w:hyperlink>
      <w:r>
        <w:t>&gt;. Accessed 2 Apr 2021.</w:t>
      </w:r>
    </w:p>
    <w:p w14:paraId="7B651D5C" w14:textId="77777777" w:rsidR="001B619E" w:rsidRDefault="005D3A02">
      <w:pPr>
        <w:pStyle w:val="Bibliography"/>
      </w:pPr>
      <w:bookmarkStart w:id="101" w:name="ref-rutz_population_2006"/>
      <w:bookmarkEnd w:id="100"/>
      <w:r>
        <w:t>Rutz, C., R. G. Bijlsma, M. Marquiss, and R. E. Kenward. 2006. Population limitation in the Northern Goshawk in Europe: A review with case studies. Studies in Avian Biology 31:158–197.</w:t>
      </w:r>
    </w:p>
    <w:p w14:paraId="71243DF1" w14:textId="77777777" w:rsidR="001B619E" w:rsidRDefault="005D3A02">
      <w:pPr>
        <w:pStyle w:val="Bibliography"/>
      </w:pPr>
      <w:bookmarkStart w:id="102" w:name="ref-salafsky_reproductive_2007"/>
      <w:bookmarkEnd w:id="101"/>
      <w:r>
        <w:t>Salafsky, S. R., R. T. Reynolds, B. R. Noon, and J. A. Wiens. 2007. Reproductive Responses of Northern Goshawks to Variable Prey Populations. The Journal of Wildlife Management 71:2274–2283. &lt;</w:t>
      </w:r>
      <w:hyperlink r:id="rId28">
        <w:r>
          <w:rPr>
            <w:rStyle w:val="Hyperlink"/>
          </w:rPr>
          <w:t>http://wildlife.onlinelibrary.wiley.com/doi/abs/10.2193/2006-357</w:t>
        </w:r>
      </w:hyperlink>
      <w:r>
        <w:t>&gt;. Accessed 3 Sep 2020.</w:t>
      </w:r>
    </w:p>
    <w:p w14:paraId="16693992" w14:textId="77777777" w:rsidR="001B619E" w:rsidRDefault="005D3A02">
      <w:pPr>
        <w:pStyle w:val="Bibliography"/>
      </w:pPr>
      <w:bookmarkStart w:id="103" w:name="ref-simmons_biases_1991"/>
      <w:bookmarkEnd w:id="102"/>
      <w:r>
        <w:t>Simmons, R., D. M. Avery, and G. Avery. 1991. Biases in diets determined from pellets and remains: Correction factors for a mammal and bird-eating raptor. Journal of Raptor Research 25:63–67.</w:t>
      </w:r>
    </w:p>
    <w:p w14:paraId="5DD2429F" w14:textId="77777777" w:rsidR="001B619E" w:rsidRDefault="005D3A02">
      <w:pPr>
        <w:pStyle w:val="Bibliography"/>
      </w:pPr>
      <w:bookmarkStart w:id="104" w:name="ref-simpson_measurement_1949"/>
      <w:bookmarkEnd w:id="103"/>
      <w:r>
        <w:t>Simpson, E. H. 1949. Measurement of Diversity. Nature 163:688–688. &lt;</w:t>
      </w:r>
      <w:hyperlink r:id="rId29">
        <w:r>
          <w:rPr>
            <w:rStyle w:val="Hyperlink"/>
          </w:rPr>
          <w:t>http://www.nature.com/articles/163688a0</w:t>
        </w:r>
      </w:hyperlink>
      <w:r>
        <w:t>&gt;. Accessed 30 Dec 2020.</w:t>
      </w:r>
    </w:p>
    <w:p w14:paraId="6652AA85" w14:textId="77777777" w:rsidR="001B619E" w:rsidRDefault="005D3A02">
      <w:pPr>
        <w:pStyle w:val="Bibliography"/>
      </w:pPr>
      <w:bookmarkStart w:id="105" w:name="ref-sonsthagen_identification_2012"/>
      <w:bookmarkEnd w:id="104"/>
      <w:r>
        <w:t>Sonsthagen, S. A., E. L. McClaren, F. I. Doyle, K. Titus, G. K. Sage, R. E. Wilson, J. R. Gust, and S. L. Talbot. 2012. Identification of metapopulation dynamics among Northern Goshawks of the Alexander Archipelago, Alaska, and Coastal British Columbia. Conservation Genetics 13:1045–1057. &lt;</w:t>
      </w:r>
      <w:hyperlink r:id="rId30">
        <w:r>
          <w:rPr>
            <w:rStyle w:val="Hyperlink"/>
          </w:rPr>
          <w:t>https://doi.org/10.1007/s10592-012-0352-z</w:t>
        </w:r>
      </w:hyperlink>
      <w:r>
        <w:t>&gt;. Accessed 2 Oct 2018.</w:t>
      </w:r>
    </w:p>
    <w:p w14:paraId="0C64AB94" w14:textId="77777777" w:rsidR="001B619E" w:rsidRDefault="005D3A02">
      <w:pPr>
        <w:pStyle w:val="Bibliography"/>
      </w:pPr>
      <w:bookmarkStart w:id="106" w:name="ref-squires_northern_2020"/>
      <w:bookmarkEnd w:id="105"/>
      <w:r>
        <w:t>Squires, J. R., R. T. Reynolds, J. Orta, and J. S. Marks. 2020. Northern Goshawk (Accipiter gentilis). S. M. Billerman, editor. Birds of the World. version 1.0. Cornell Lab of Ornithology, Ithaca, NY, USA. &lt;</w:t>
      </w:r>
      <w:hyperlink r:id="rId31">
        <w:r>
          <w:rPr>
            <w:rStyle w:val="Hyperlink"/>
          </w:rPr>
          <w:t>https://doi-org.proxy.lib.sfu.ca/10.2173/bow.norgos.01</w:t>
        </w:r>
      </w:hyperlink>
      <w:r>
        <w:t>&gt;. Accessed 9 Nov 2020.</w:t>
      </w:r>
    </w:p>
    <w:p w14:paraId="0D16F887" w14:textId="77777777" w:rsidR="001B619E" w:rsidRDefault="005D3A02">
      <w:pPr>
        <w:pStyle w:val="Bibliography"/>
      </w:pPr>
      <w:bookmarkStart w:id="107" w:name="ref-steenhof_dietary_1988"/>
      <w:bookmarkEnd w:id="106"/>
      <w:r>
        <w:t>Steenhof, K., and M. N. Kochert. 1988. Dietary responses of three raptor species to changing prey densities in a natural environment. Journal of Animal Ecology 57:37–48. &lt;</w:t>
      </w:r>
      <w:hyperlink r:id="rId32">
        <w:r>
          <w:rPr>
            <w:rStyle w:val="Hyperlink"/>
          </w:rPr>
          <w:t>http://www.jstor.org/stable/4761</w:t>
        </w:r>
      </w:hyperlink>
      <w:r>
        <w:t>&gt;. Accessed 1 Apr 2019.</w:t>
      </w:r>
    </w:p>
    <w:p w14:paraId="45490984" w14:textId="77777777" w:rsidR="001B619E" w:rsidRDefault="005D3A02">
      <w:pPr>
        <w:pStyle w:val="Bibliography"/>
      </w:pPr>
      <w:bookmarkStart w:id="108" w:name="ref-stier_ecosystem_2016"/>
      <w:bookmarkEnd w:id="107"/>
      <w:r>
        <w:t xml:space="preserve">Stier, A. C., J. F. Samhouri, M. Novak, K. N. Marshall, E. J. Ward, R. D. Holt, and P. S. Levin. 2016. Ecosystem context and historical contingency in apex predator recoveries. Science </w:t>
      </w:r>
      <w:r>
        <w:lastRenderedPageBreak/>
        <w:t xml:space="preserve">Advances </w:t>
      </w:r>
      <w:proofErr w:type="gramStart"/>
      <w:r>
        <w:t>2:e</w:t>
      </w:r>
      <w:proofErr w:type="gramEnd"/>
      <w:r>
        <w:t>1501769. &lt;</w:t>
      </w:r>
      <w:hyperlink r:id="rId33">
        <w:r>
          <w:rPr>
            <w:rStyle w:val="Hyperlink"/>
          </w:rPr>
          <w:t>https://advances-sciencemag-org.proxy.lib.sfu.ca/content/2/5/e1501769</w:t>
        </w:r>
      </w:hyperlink>
      <w:r>
        <w:t>&gt;. Accessed 2 Apr 2021.</w:t>
      </w:r>
    </w:p>
    <w:p w14:paraId="1DFEE8D1" w14:textId="77777777" w:rsidR="001B619E" w:rsidRDefault="005D3A02">
      <w:pPr>
        <w:pStyle w:val="Bibliography"/>
      </w:pPr>
      <w:bookmarkStart w:id="109" w:name="ref-taverner_variation_1940"/>
      <w:bookmarkEnd w:id="108"/>
      <w:r>
        <w:t>Taverner, P. A. 1940. Variation in the American Goshawk. The Condor 42:157–160. &lt;</w:t>
      </w:r>
      <w:hyperlink r:id="rId34">
        <w:r>
          <w:rPr>
            <w:rStyle w:val="Hyperlink"/>
          </w:rPr>
          <w:t>https://academic.oup.com/condor/article/42/3/157/5251119</w:t>
        </w:r>
      </w:hyperlink>
      <w:r>
        <w:t>&gt;. Accessed 9 Nov 2020.</w:t>
      </w:r>
    </w:p>
    <w:p w14:paraId="573667ED" w14:textId="77777777" w:rsidR="001B619E" w:rsidRDefault="005D3A02">
      <w:pPr>
        <w:pStyle w:val="Bibliography"/>
      </w:pPr>
      <w:bookmarkStart w:id="110" w:name="X0ce527dd4fcd6d89ceaf020f33dffa6f8d3790f"/>
      <w:bookmarkEnd w:id="109"/>
      <w:r>
        <w:t>Team, N. G. R. 2008. Recovery strategy for the Northern Goshawk, laingi subspecies (Accipiter gentilis laingi) in British Columbia. B.C. Ministry of Environment, Victoria, BC. &lt;</w:t>
      </w:r>
      <w:hyperlink r:id="rId35">
        <w:r>
          <w:rPr>
            <w:rStyle w:val="Hyperlink"/>
          </w:rPr>
          <w:t>http://a100.gov.bc.ca/pub/eirs/viewDocumentDetail.do?fromStatic=true&amp;repository=BDP&amp;documentId=7811</w:t>
        </w:r>
      </w:hyperlink>
      <w:r>
        <w:t>&gt;.</w:t>
      </w:r>
    </w:p>
    <w:p w14:paraId="5D3DCC4F" w14:textId="77777777" w:rsidR="001B619E" w:rsidRDefault="005D3A02">
      <w:pPr>
        <w:pStyle w:val="Bibliography"/>
      </w:pPr>
      <w:bookmarkStart w:id="111" w:name="ref-r_core_team_r_2020"/>
      <w:bookmarkEnd w:id="110"/>
      <w:r>
        <w:t>Team, R. C. 2020. R: A language and environment for statistical computing. R Foundation for Statistical Computing, Vienna. Austria. &lt;</w:t>
      </w:r>
      <w:hyperlink r:id="rId36">
        <w:r>
          <w:rPr>
            <w:rStyle w:val="Hyperlink"/>
          </w:rPr>
          <w:t>https://www.R-project.org/</w:t>
        </w:r>
      </w:hyperlink>
      <w:r>
        <w:t>&gt;.</w:t>
      </w:r>
    </w:p>
    <w:p w14:paraId="26D3CB0B" w14:textId="77777777" w:rsidR="001B619E" w:rsidRDefault="005D3A02">
      <w:pPr>
        <w:pStyle w:val="Bibliography"/>
      </w:pPr>
      <w:bookmarkStart w:id="112" w:name="ref-terraube_factors_2011"/>
      <w:bookmarkEnd w:id="111"/>
      <w:r>
        <w:t>Terraube, J., and B. Arroyo. 2011. Factors influencing diet variation in a generalist predator across its range distribution. Biodiversity and Conservation 20:2111–2131. &lt;</w:t>
      </w:r>
      <w:hyperlink r:id="rId37">
        <w:r>
          <w:rPr>
            <w:rStyle w:val="Hyperlink"/>
          </w:rPr>
          <w:t>https://doi.org/10.1007/s10531-011-0077-1</w:t>
        </w:r>
      </w:hyperlink>
      <w:r>
        <w:t>&gt;. Accessed 29 Apr 2019.</w:t>
      </w:r>
    </w:p>
    <w:p w14:paraId="26211E65" w14:textId="77777777" w:rsidR="001B619E" w:rsidRDefault="005D3A02">
      <w:pPr>
        <w:pStyle w:val="Bibliography"/>
      </w:pPr>
      <w:bookmarkStart w:id="113" w:name="ref-thraikill_diet_2000"/>
      <w:bookmarkEnd w:id="112"/>
      <w:r>
        <w:t>Thraikill, J. A., L. S. Andrews, and R. M. Claremont. 2000. Diet of Breeding Northern Goshawks in the Coast Range of Oregon. Journal of Raptor Research 34:339–340.</w:t>
      </w:r>
    </w:p>
    <w:p w14:paraId="5F97C169" w14:textId="77777777" w:rsidR="001B619E" w:rsidRDefault="005D3A02">
      <w:pPr>
        <w:pStyle w:val="Bibliography"/>
      </w:pPr>
      <w:bookmarkStart w:id="114" w:name="ref-tornberg_delayed_2005"/>
      <w:bookmarkEnd w:id="113"/>
      <w:r>
        <w:t>Tornberg, R., E. Korpimäki, S. Jungell, and V. Reif. 2005. Delayed numerical response of goshawks to population fluctuations of forest grouse. Oikos 111:408–415.</w:t>
      </w:r>
    </w:p>
    <w:p w14:paraId="5BE3C63D" w14:textId="77777777" w:rsidR="001B619E" w:rsidRDefault="005D3A02">
      <w:pPr>
        <w:pStyle w:val="Bibliography"/>
      </w:pPr>
      <w:bookmarkStart w:id="115" w:name="ref-tornberg_assessing_2007"/>
      <w:bookmarkEnd w:id="114"/>
      <w:r>
        <w:t>Tornberg, R., and V. Reif. 2007. Assessing the diet of birds of prey: A comparison of prey items found in nests and images. Ornis Fennica 84:21–31.</w:t>
      </w:r>
    </w:p>
    <w:p w14:paraId="4C38FDFB" w14:textId="77777777" w:rsidR="001B619E" w:rsidRDefault="005D3A02">
      <w:pPr>
        <w:pStyle w:val="Bibliography"/>
      </w:pPr>
      <w:bookmarkStart w:id="116" w:name="ref-watson_prey_1998"/>
      <w:bookmarkEnd w:id="115"/>
      <w:r>
        <w:t>Watson, J. W., D. W. Hays, S. P. Finn, and P. Meehan. 1998. Prey of breeding northern goshawks in Washington. Journal of Raptor Research 32:397–305.</w:t>
      </w:r>
      <w:bookmarkEnd w:id="74"/>
      <w:bookmarkEnd w:id="116"/>
    </w:p>
    <w:sectPr w:rsidR="001B619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avid Green" w:date="2021-05-06T08:12:00Z" w:initials="DG">
    <w:p w14:paraId="5A388C4A" w14:textId="77777777" w:rsidR="002C008E" w:rsidRDefault="002C008E">
      <w:pPr>
        <w:pStyle w:val="CommentText"/>
      </w:pPr>
      <w:r>
        <w:rPr>
          <w:rStyle w:val="CommentReference"/>
        </w:rPr>
        <w:annotationRef/>
      </w:r>
      <w:r>
        <w:t>Add abstract for thesis</w:t>
      </w:r>
    </w:p>
    <w:p w14:paraId="0EE59136" w14:textId="77777777" w:rsidR="002C008E" w:rsidRDefault="002C008E">
      <w:pPr>
        <w:pStyle w:val="CommentText"/>
      </w:pPr>
    </w:p>
    <w:p w14:paraId="6EE8C8CF" w14:textId="61ACD556" w:rsidR="002C008E" w:rsidRDefault="002C008E">
      <w:pPr>
        <w:pStyle w:val="CommentText"/>
      </w:pPr>
      <w:r>
        <w:t xml:space="preserve">Authors keywords affiliations after thesis sent to </w:t>
      </w:r>
      <w:proofErr w:type="gramStart"/>
      <w:r>
        <w:t>committee  when</w:t>
      </w:r>
      <w:proofErr w:type="gramEnd"/>
      <w:r>
        <w:t xml:space="preserve"> formatting for JWM</w:t>
      </w:r>
    </w:p>
  </w:comment>
  <w:comment w:id="7" w:author="David Green" w:date="2021-05-06T08:13:00Z" w:initials="DG">
    <w:p w14:paraId="3915953A" w14:textId="77777777" w:rsidR="002C008E" w:rsidRDefault="002C008E">
      <w:pPr>
        <w:pStyle w:val="CommentText"/>
      </w:pPr>
      <w:r>
        <w:rPr>
          <w:rStyle w:val="CommentReference"/>
        </w:rPr>
        <w:annotationRef/>
      </w:r>
      <w:r>
        <w:t>To link 2</w:t>
      </w:r>
      <w:r w:rsidRPr="002C008E">
        <w:rPr>
          <w:vertAlign w:val="superscript"/>
        </w:rPr>
        <w:t>nd</w:t>
      </w:r>
      <w:r>
        <w:t xml:space="preserve"> sentence to first could say</w:t>
      </w:r>
    </w:p>
    <w:p w14:paraId="0D0DC260" w14:textId="77777777" w:rsidR="002C008E" w:rsidRDefault="002C008E">
      <w:pPr>
        <w:pStyle w:val="CommentText"/>
      </w:pPr>
    </w:p>
    <w:p w14:paraId="3E8129B2" w14:textId="37DE8EFB" w:rsidR="002C008E" w:rsidRDefault="002C008E">
      <w:pPr>
        <w:pStyle w:val="CommentText"/>
      </w:pPr>
      <w:r>
        <w:t xml:space="preserve">generalists consume a wider range of species, switch prey opportunistically, and are less sensitive to changes in prey abundance     </w:t>
      </w:r>
    </w:p>
  </w:comment>
  <w:comment w:id="8" w:author="David Green" w:date="2021-05-06T08:20:00Z" w:initials="DG">
    <w:p w14:paraId="70200AEC" w14:textId="42A9261D" w:rsidR="002C008E" w:rsidRDefault="002C008E">
      <w:pPr>
        <w:pStyle w:val="CommentText"/>
      </w:pPr>
      <w:r>
        <w:rPr>
          <w:rStyle w:val="CommentReference"/>
        </w:rPr>
        <w:annotationRef/>
      </w:r>
      <w:r>
        <w:t xml:space="preserve">any recent refs or </w:t>
      </w:r>
      <w:proofErr w:type="spellStart"/>
      <w:r>
        <w:t>reviws</w:t>
      </w:r>
      <w:proofErr w:type="spellEnd"/>
      <w:r>
        <w:t>?</w:t>
      </w:r>
    </w:p>
  </w:comment>
  <w:comment w:id="10" w:author="David Green" w:date="2021-05-06T08:21:00Z" w:initials="DG">
    <w:p w14:paraId="110D6441" w14:textId="17A042A8" w:rsidR="002C008E" w:rsidRDefault="002C008E">
      <w:pPr>
        <w:pStyle w:val="CommentText"/>
      </w:pPr>
      <w:r>
        <w:rPr>
          <w:rStyle w:val="CommentReference"/>
        </w:rPr>
        <w:annotationRef/>
      </w:r>
      <w:r>
        <w:t xml:space="preserve">eat or consume </w:t>
      </w:r>
    </w:p>
  </w:comment>
  <w:comment w:id="11" w:author="David Green" w:date="2021-05-06T08:22:00Z" w:initials="DG">
    <w:p w14:paraId="5107F681" w14:textId="24C9AE42" w:rsidR="00316EAA" w:rsidRDefault="00316EAA">
      <w:pPr>
        <w:pStyle w:val="CommentText"/>
      </w:pPr>
      <w:r>
        <w:rPr>
          <w:rStyle w:val="CommentReference"/>
        </w:rPr>
        <w:annotationRef/>
      </w:r>
      <w:r>
        <w:t xml:space="preserve">switch to other side of </w:t>
      </w:r>
      <w:proofErr w:type="spellStart"/>
      <w:r>
        <w:t>Gosahwk</w:t>
      </w:r>
      <w:proofErr w:type="spellEnd"/>
      <w:r>
        <w:t xml:space="preserve"> populations?</w:t>
      </w:r>
    </w:p>
  </w:comment>
  <w:comment w:id="12" w:author="David Green" w:date="2021-05-06T08:23:00Z" w:initials="DG">
    <w:p w14:paraId="682EE940" w14:textId="423D383B" w:rsidR="00316EAA" w:rsidRDefault="00316EAA">
      <w:pPr>
        <w:pStyle w:val="CommentText"/>
      </w:pPr>
      <w:r>
        <w:rPr>
          <w:rStyle w:val="CommentReference"/>
        </w:rPr>
        <w:annotationRef/>
      </w:r>
      <w:r>
        <w:t xml:space="preserve">Eat consume take prey </w:t>
      </w:r>
      <w:proofErr w:type="gramStart"/>
      <w:r>
        <w:t>on  ??</w:t>
      </w:r>
      <w:proofErr w:type="gramEnd"/>
      <w:r>
        <w:t xml:space="preserve"> </w:t>
      </w:r>
    </w:p>
  </w:comment>
  <w:comment w:id="14" w:author="David Green" w:date="2021-05-06T08:24:00Z" w:initials="DG">
    <w:p w14:paraId="694269DC" w14:textId="77777777" w:rsidR="00316EAA" w:rsidRDefault="00316EAA">
      <w:pPr>
        <w:pStyle w:val="CommentText"/>
      </w:pPr>
      <w:r>
        <w:rPr>
          <w:rStyle w:val="CommentReference"/>
        </w:rPr>
        <w:annotationRef/>
      </w:r>
      <w:r>
        <w:t>add</w:t>
      </w:r>
    </w:p>
    <w:p w14:paraId="4CA39B52" w14:textId="77777777" w:rsidR="00316EAA" w:rsidRDefault="00316EAA">
      <w:pPr>
        <w:pStyle w:val="CommentText"/>
      </w:pPr>
    </w:p>
    <w:p w14:paraId="2404127F" w14:textId="61CBEF05" w:rsidR="00316EAA" w:rsidRDefault="00316EAA">
      <w:pPr>
        <w:pStyle w:val="CommentText"/>
      </w:pPr>
      <w:proofErr w:type="gramStart"/>
      <w:r>
        <w:t>using  nest</w:t>
      </w:r>
      <w:proofErr w:type="gramEnd"/>
      <w:r>
        <w:t xml:space="preserve"> cameras, pellets </w:t>
      </w:r>
      <w:proofErr w:type="spellStart"/>
      <w:r>
        <w:t>anf</w:t>
      </w:r>
      <w:proofErr w:type="spellEnd"/>
      <w:r>
        <w:t xml:space="preserve"> remains?</w:t>
      </w:r>
    </w:p>
  </w:comment>
  <w:comment w:id="15" w:author="David Green" w:date="2021-05-06T08:26:00Z" w:initials="DG">
    <w:p w14:paraId="371581AF" w14:textId="77777777" w:rsidR="00316EAA" w:rsidRDefault="00316EAA">
      <w:pPr>
        <w:pStyle w:val="CommentText"/>
      </w:pPr>
      <w:r>
        <w:rPr>
          <w:rStyle w:val="CommentReference"/>
        </w:rPr>
        <w:annotationRef/>
      </w:r>
      <w:r>
        <w:t xml:space="preserve">Just say </w:t>
      </w:r>
    </w:p>
    <w:p w14:paraId="20BC2CA9" w14:textId="77777777" w:rsidR="00316EAA" w:rsidRDefault="00316EAA">
      <w:pPr>
        <w:pStyle w:val="CommentText"/>
      </w:pPr>
    </w:p>
    <w:p w14:paraId="679D6C94" w14:textId="3C758F7F" w:rsidR="00316EAA" w:rsidRDefault="00316EAA">
      <w:pPr>
        <w:pStyle w:val="CommentText"/>
      </w:pPr>
      <w:r>
        <w:t>Whether diet composition and diversity influence</w:t>
      </w:r>
    </w:p>
  </w:comment>
  <w:comment w:id="16" w:author="David Green" w:date="2021-05-06T08:26:00Z" w:initials="DG">
    <w:p w14:paraId="3A4778A9" w14:textId="77777777" w:rsidR="00316EAA" w:rsidRDefault="00316EAA">
      <w:pPr>
        <w:pStyle w:val="CommentText"/>
      </w:pPr>
      <w:r>
        <w:rPr>
          <w:rStyle w:val="CommentReference"/>
        </w:rPr>
        <w:annotationRef/>
      </w:r>
      <w:r>
        <w:t xml:space="preserve">Depending on what is coming </w:t>
      </w:r>
    </w:p>
    <w:p w14:paraId="2E439865" w14:textId="77777777" w:rsidR="00316EAA" w:rsidRDefault="00316EAA">
      <w:pPr>
        <w:pStyle w:val="CommentText"/>
      </w:pPr>
    </w:p>
    <w:p w14:paraId="050EC099" w14:textId="62C3348F" w:rsidR="00316EAA" w:rsidRDefault="00316EAA">
      <w:pPr>
        <w:pStyle w:val="CommentText"/>
      </w:pPr>
      <w:r>
        <w:t xml:space="preserve">Finally we discuss the implications </w:t>
      </w:r>
      <w:proofErr w:type="gramStart"/>
      <w:r>
        <w:t>of  our</w:t>
      </w:r>
      <w:proofErr w:type="gramEnd"/>
      <w:r>
        <w:t xml:space="preserve"> results for…</w:t>
      </w:r>
    </w:p>
  </w:comment>
  <w:comment w:id="17" w:author="David Green" w:date="2021-05-06T08:27:00Z" w:initials="DG">
    <w:p w14:paraId="05996A7A" w14:textId="342A733C" w:rsidR="00316EAA" w:rsidRDefault="00316EAA">
      <w:pPr>
        <w:pStyle w:val="CommentText"/>
      </w:pPr>
      <w:r>
        <w:rPr>
          <w:rStyle w:val="CommentReference"/>
        </w:rPr>
        <w:annotationRef/>
      </w:r>
      <w:r>
        <w:t>Intro works for me</w:t>
      </w:r>
    </w:p>
  </w:comment>
  <w:comment w:id="20" w:author="David Green" w:date="2021-05-06T08:28:00Z" w:initials="DG">
    <w:p w14:paraId="11F00D25" w14:textId="77777777" w:rsidR="00316EAA" w:rsidRDefault="00316EAA">
      <w:pPr>
        <w:pStyle w:val="CommentText"/>
      </w:pPr>
      <w:r>
        <w:rPr>
          <w:rStyle w:val="CommentReference"/>
        </w:rPr>
        <w:annotationRef/>
      </w:r>
      <w:r>
        <w:t>Add figure legend</w:t>
      </w:r>
    </w:p>
    <w:p w14:paraId="2C115643" w14:textId="77777777" w:rsidR="00316EAA" w:rsidRDefault="00316EAA">
      <w:pPr>
        <w:pStyle w:val="CommentText"/>
      </w:pPr>
    </w:p>
    <w:p w14:paraId="51BF4119" w14:textId="77777777" w:rsidR="00316EAA" w:rsidRDefault="00316EAA">
      <w:pPr>
        <w:pStyle w:val="CommentText"/>
      </w:pPr>
      <w:r>
        <w:t xml:space="preserve">Figure 2.1.   </w:t>
      </w:r>
      <w:proofErr w:type="spellStart"/>
      <w:r>
        <w:t>xxxxxx</w:t>
      </w:r>
      <w:proofErr w:type="spellEnd"/>
      <w:r>
        <w:t xml:space="preserve"> </w:t>
      </w:r>
    </w:p>
    <w:p w14:paraId="48EB6506" w14:textId="77777777" w:rsidR="00316EAA" w:rsidRDefault="00316EAA">
      <w:pPr>
        <w:pStyle w:val="CommentText"/>
      </w:pPr>
    </w:p>
    <w:p w14:paraId="59B97EBB" w14:textId="6BB441CE" w:rsidR="00316EAA" w:rsidRDefault="00316EAA">
      <w:pPr>
        <w:pStyle w:val="CommentText"/>
      </w:pPr>
      <w:r>
        <w:t>Format likely defined by library – underneath?</w:t>
      </w:r>
    </w:p>
  </w:comment>
  <w:comment w:id="21" w:author="David Green" w:date="2021-05-06T08:31:00Z" w:initials="DG">
    <w:p w14:paraId="70D99305" w14:textId="77777777" w:rsidR="00316EAA" w:rsidRDefault="00316EAA">
      <w:pPr>
        <w:pStyle w:val="CommentText"/>
      </w:pPr>
      <w:r>
        <w:rPr>
          <w:rStyle w:val="CommentReference"/>
        </w:rPr>
        <w:annotationRef/>
      </w:r>
      <w:r>
        <w:t>I deleted a comma in intro after In the Yukon xxx</w:t>
      </w:r>
    </w:p>
    <w:p w14:paraId="7D4D6016" w14:textId="2E81F6B9" w:rsidR="00316EAA" w:rsidRDefault="00316EAA">
      <w:pPr>
        <w:pStyle w:val="CommentText"/>
      </w:pPr>
      <w:r>
        <w:t xml:space="preserve">and I am not sure that a comma is needed - </w:t>
      </w:r>
    </w:p>
  </w:comment>
  <w:comment w:id="22" w:author="David Green" w:date="2021-05-06T08:31:00Z" w:initials="DG">
    <w:p w14:paraId="3F9C6D35" w14:textId="77777777" w:rsidR="00316EAA" w:rsidRDefault="00316EAA">
      <w:pPr>
        <w:pStyle w:val="CommentText"/>
      </w:pPr>
      <w:r>
        <w:rPr>
          <w:rStyle w:val="CommentReference"/>
        </w:rPr>
        <w:annotationRef/>
      </w:r>
      <w:r w:rsidR="00AB5240">
        <w:t>is limited the opposite</w:t>
      </w:r>
    </w:p>
    <w:p w14:paraId="4AE2DC11" w14:textId="63E51B0E" w:rsidR="00AB5240" w:rsidRDefault="00AB5240">
      <w:pPr>
        <w:pStyle w:val="CommentText"/>
      </w:pPr>
      <w:r>
        <w:t>range restricted?</w:t>
      </w:r>
    </w:p>
  </w:comment>
  <w:comment w:id="23" w:author="David Green" w:date="2021-05-06T08:33:00Z" w:initials="DG">
    <w:p w14:paraId="674BE61D" w14:textId="5BD0E63A" w:rsidR="00AB5240" w:rsidRDefault="00AB5240">
      <w:pPr>
        <w:pStyle w:val="CommentText"/>
      </w:pPr>
      <w:r>
        <w:rPr>
          <w:rStyle w:val="CommentReference"/>
        </w:rPr>
        <w:annotationRef/>
      </w:r>
      <w:r>
        <w:t>Check reference</w:t>
      </w:r>
    </w:p>
  </w:comment>
  <w:comment w:id="25" w:author="David Green" w:date="2021-05-06T08:33:00Z" w:initials="DG">
    <w:p w14:paraId="781D2246" w14:textId="10E91AA7" w:rsidR="00AB5240" w:rsidRDefault="00AB5240">
      <w:pPr>
        <w:pStyle w:val="CommentText"/>
      </w:pPr>
      <w:r>
        <w:rPr>
          <w:rStyle w:val="CommentReference"/>
        </w:rPr>
        <w:annotationRef/>
      </w:r>
      <w:r>
        <w:t>Now FLNRORD?</w:t>
      </w:r>
    </w:p>
  </w:comment>
  <w:comment w:id="26" w:author="David Green" w:date="2021-05-06T08:34:00Z" w:initials="DG">
    <w:p w14:paraId="59B0240D" w14:textId="7AC617D4" w:rsidR="00AB5240" w:rsidRDefault="00AB5240">
      <w:pPr>
        <w:pStyle w:val="CommentText"/>
      </w:pPr>
      <w:r>
        <w:rPr>
          <w:rStyle w:val="CommentReference"/>
        </w:rPr>
        <w:annotationRef/>
      </w:r>
      <w:r>
        <w:t>Use separate full sentence</w:t>
      </w:r>
    </w:p>
  </w:comment>
  <w:comment w:id="27" w:author="David Green" w:date="2021-05-06T08:34:00Z" w:initials="DG">
    <w:p w14:paraId="7C92D384" w14:textId="77777777" w:rsidR="00AB5240" w:rsidRDefault="00AB5240">
      <w:pPr>
        <w:pStyle w:val="CommentText"/>
      </w:pPr>
      <w:r>
        <w:rPr>
          <w:rStyle w:val="CommentReference"/>
        </w:rPr>
        <w:annotationRef/>
      </w:r>
      <w:r>
        <w:t>Give rationale</w:t>
      </w:r>
    </w:p>
    <w:p w14:paraId="30FB0004" w14:textId="77777777" w:rsidR="00AB5240" w:rsidRDefault="00AB5240">
      <w:pPr>
        <w:pStyle w:val="CommentText"/>
      </w:pPr>
    </w:p>
    <w:p w14:paraId="1C8D1761" w14:textId="4C922BF0" w:rsidR="00AB5240" w:rsidRDefault="00AB5240">
      <w:pPr>
        <w:pStyle w:val="CommentText"/>
      </w:pPr>
      <w:r>
        <w:t xml:space="preserve">Logistic constraints limited </w:t>
      </w:r>
    </w:p>
  </w:comment>
  <w:comment w:id="28" w:author="David Green" w:date="2021-05-06T08:35:00Z" w:initials="DG">
    <w:p w14:paraId="1EAC65C4" w14:textId="7EF580E4" w:rsidR="00AB5240" w:rsidRDefault="00AB5240">
      <w:pPr>
        <w:pStyle w:val="CommentText"/>
      </w:pPr>
      <w:r>
        <w:rPr>
          <w:rStyle w:val="CommentReference"/>
        </w:rPr>
        <w:annotationRef/>
      </w:r>
      <w:r>
        <w:t>Give range</w:t>
      </w:r>
    </w:p>
  </w:comment>
  <w:comment w:id="29" w:author="David Green" w:date="2021-05-06T08:36:00Z" w:initials="DG">
    <w:p w14:paraId="2B5EA9D5" w14:textId="06552C27" w:rsidR="00AB5240" w:rsidRDefault="00AB5240">
      <w:pPr>
        <w:pStyle w:val="CommentText"/>
      </w:pPr>
      <w:r>
        <w:rPr>
          <w:rStyle w:val="CommentReference"/>
        </w:rPr>
        <w:annotationRef/>
      </w:r>
      <w:r>
        <w:t xml:space="preserve">reads as split but think you mean – mot having the </w:t>
      </w:r>
      <w:proofErr w:type="spellStart"/>
      <w:proofErr w:type="gramStart"/>
      <w:r>
        <w:t>ie</w:t>
      </w:r>
      <w:proofErr w:type="spellEnd"/>
      <w:proofErr w:type="gramEnd"/>
      <w:r>
        <w:t xml:space="preserve"> probably is less confusing</w:t>
      </w:r>
    </w:p>
  </w:comment>
  <w:comment w:id="30" w:author="David Green" w:date="2021-05-06T08:37:00Z" w:initials="DG">
    <w:p w14:paraId="0D9EF4FF" w14:textId="77777777" w:rsidR="00AB5240" w:rsidRDefault="00AB5240">
      <w:pPr>
        <w:pStyle w:val="CommentText"/>
      </w:pPr>
      <w:r>
        <w:rPr>
          <w:rStyle w:val="CommentReference"/>
        </w:rPr>
        <w:annotationRef/>
      </w:r>
      <w:r>
        <w:t>? needed</w:t>
      </w:r>
    </w:p>
    <w:p w14:paraId="5FADEE8B" w14:textId="77777777" w:rsidR="00AB5240" w:rsidRDefault="00AB5240">
      <w:pPr>
        <w:pStyle w:val="CommentText"/>
      </w:pPr>
      <w:r>
        <w:t>Switch construction</w:t>
      </w:r>
    </w:p>
    <w:p w14:paraId="0C8B8A45" w14:textId="12BDD834" w:rsidR="00AB5240" w:rsidRDefault="00AB5240">
      <w:pPr>
        <w:pStyle w:val="CommentText"/>
      </w:pPr>
      <w:r>
        <w:t xml:space="preserve">Nest cameras were installed to </w:t>
      </w:r>
      <w:proofErr w:type="spellStart"/>
      <w:r>
        <w:t>xxxx</w:t>
      </w:r>
      <w:proofErr w:type="spellEnd"/>
      <w:r>
        <w:t xml:space="preserve"> at a subset of nests</w:t>
      </w:r>
    </w:p>
  </w:comment>
  <w:comment w:id="31" w:author="David Green" w:date="2021-05-06T08:38:00Z" w:initials="DG">
    <w:p w14:paraId="5295A62E" w14:textId="77777777" w:rsidR="00AB5240" w:rsidRDefault="00AB5240">
      <w:pPr>
        <w:pStyle w:val="CommentText"/>
      </w:pPr>
      <w:r>
        <w:rPr>
          <w:rStyle w:val="CommentReference"/>
        </w:rPr>
        <w:annotationRef/>
      </w:r>
      <w:r>
        <w:t xml:space="preserve">Use consistent sentence structure </w:t>
      </w:r>
    </w:p>
    <w:p w14:paraId="181C092D" w14:textId="0EABB696" w:rsidR="00AB5240" w:rsidRDefault="00AB5240">
      <w:pPr>
        <w:pStyle w:val="CommentText"/>
      </w:pPr>
      <w:r>
        <w:t>?,</w:t>
      </w:r>
    </w:p>
  </w:comment>
  <w:comment w:id="32" w:author="David Green" w:date="2021-05-06T08:39:00Z" w:initials="DG">
    <w:p w14:paraId="6C884406" w14:textId="17A8D2FF" w:rsidR="00AB5240" w:rsidRDefault="00AB5240">
      <w:pPr>
        <w:pStyle w:val="CommentText"/>
      </w:pPr>
      <w:r>
        <w:rPr>
          <w:rStyle w:val="CommentReference"/>
        </w:rPr>
        <w:annotationRef/>
      </w:r>
      <w:r>
        <w:t>Incomplete phrase</w:t>
      </w:r>
    </w:p>
  </w:comment>
  <w:comment w:id="34" w:author="David Green" w:date="2021-05-06T08:41:00Z" w:initials="DG">
    <w:p w14:paraId="1C3276C7" w14:textId="01EF7695" w:rsidR="00AB5240" w:rsidRDefault="00AB5240">
      <w:pPr>
        <w:pStyle w:val="CommentText"/>
      </w:pPr>
      <w:r>
        <w:rPr>
          <w:rStyle w:val="CommentReference"/>
        </w:rPr>
        <w:annotationRef/>
      </w:r>
      <w:r>
        <w:t>assigned a mass</w:t>
      </w:r>
    </w:p>
  </w:comment>
  <w:comment w:id="35" w:author="David Green" w:date="2021-05-06T08:43:00Z" w:initials="DG">
    <w:p w14:paraId="6DCF015E" w14:textId="6AD4E548" w:rsidR="00015238" w:rsidRDefault="00015238">
      <w:pPr>
        <w:pStyle w:val="CommentText"/>
      </w:pPr>
      <w:r>
        <w:rPr>
          <w:rStyle w:val="CommentReference"/>
        </w:rPr>
        <w:annotationRef/>
      </w:r>
      <w:r>
        <w:t>meaning you can’t tell them apart?</w:t>
      </w:r>
    </w:p>
  </w:comment>
  <w:comment w:id="37" w:author="David Green" w:date="2021-05-06T08:44:00Z" w:initials="DG">
    <w:p w14:paraId="6FFB9DE3" w14:textId="03576AC6" w:rsidR="00015238" w:rsidRDefault="00015238">
      <w:pPr>
        <w:pStyle w:val="CommentText"/>
      </w:pPr>
      <w:r>
        <w:rPr>
          <w:rStyle w:val="CommentReference"/>
        </w:rPr>
        <w:annotationRef/>
      </w:r>
      <w:r>
        <w:t>Juvenile grouse?</w:t>
      </w:r>
    </w:p>
  </w:comment>
  <w:comment w:id="39" w:author="David Green" w:date="2021-05-06T08:45:00Z" w:initials="DG">
    <w:p w14:paraId="1649851E" w14:textId="026DB7C0" w:rsidR="00015238" w:rsidRDefault="00015238">
      <w:pPr>
        <w:pStyle w:val="CommentText"/>
      </w:pPr>
      <w:r>
        <w:rPr>
          <w:rStyle w:val="CommentReference"/>
        </w:rPr>
        <w:annotationRef/>
      </w:r>
      <w:r>
        <w:t>Check ref – not NOGO Recovery Team or similar?</w:t>
      </w:r>
    </w:p>
  </w:comment>
  <w:comment w:id="42" w:author="David Green" w:date="2021-05-06T08:48:00Z" w:initials="DG">
    <w:p w14:paraId="3268CB55" w14:textId="77777777" w:rsidR="00015238" w:rsidRDefault="00015238">
      <w:pPr>
        <w:pStyle w:val="CommentText"/>
      </w:pPr>
      <w:r>
        <w:rPr>
          <w:rStyle w:val="CommentReference"/>
        </w:rPr>
        <w:annotationRef/>
      </w:r>
      <w:r>
        <w:t xml:space="preserve">Table 2.1 </w:t>
      </w:r>
      <w:proofErr w:type="spellStart"/>
      <w:r>
        <w:t>xxxxxx</w:t>
      </w:r>
      <w:proofErr w:type="spellEnd"/>
    </w:p>
    <w:p w14:paraId="257F954C" w14:textId="77777777" w:rsidR="00015238" w:rsidRDefault="00015238">
      <w:pPr>
        <w:pStyle w:val="CommentText"/>
      </w:pPr>
    </w:p>
    <w:p w14:paraId="462EE265" w14:textId="489DD24F" w:rsidR="00015238" w:rsidRDefault="00015238">
      <w:pPr>
        <w:pStyle w:val="CommentText"/>
      </w:pPr>
      <w:r>
        <w:t>Consider flipping to landscape so species names and column labels are better formatted</w:t>
      </w:r>
    </w:p>
  </w:comment>
  <w:comment w:id="43" w:author="David Green" w:date="2021-05-06T08:50:00Z" w:initials="DG">
    <w:p w14:paraId="6999EC26" w14:textId="4AFDEEC1" w:rsidR="00015238" w:rsidRDefault="00015238">
      <w:pPr>
        <w:pStyle w:val="CommentText"/>
      </w:pPr>
      <w:r>
        <w:rPr>
          <w:rStyle w:val="CommentReference"/>
        </w:rPr>
        <w:annotationRef/>
      </w:r>
      <w:r>
        <w:t>Feels like this might be better at end of the paragraph as aa a concluding statement</w:t>
      </w:r>
      <w:r w:rsidR="00853FC4">
        <w:t xml:space="preserve"> (Table 2.1)</w:t>
      </w:r>
    </w:p>
  </w:comment>
  <w:comment w:id="44" w:author="David Green" w:date="2021-05-06T08:53:00Z" w:initials="DG">
    <w:p w14:paraId="1E283413" w14:textId="77777777" w:rsidR="00853FC4" w:rsidRDefault="00853FC4">
      <w:pPr>
        <w:pStyle w:val="CommentText"/>
      </w:pPr>
      <w:r>
        <w:rPr>
          <w:rStyle w:val="CommentReference"/>
        </w:rPr>
        <w:annotationRef/>
      </w:r>
      <w:r>
        <w:t xml:space="preserve">I think it makes more sense for this to be after mammalian </w:t>
      </w:r>
    </w:p>
    <w:p w14:paraId="0ABD4014" w14:textId="31393101" w:rsidR="00853FC4" w:rsidRDefault="00853FC4">
      <w:pPr>
        <w:pStyle w:val="CommentText"/>
      </w:pPr>
      <w:r>
        <w:t>Ditto below</w:t>
      </w:r>
    </w:p>
  </w:comment>
  <w:comment w:id="45" w:author="David Green" w:date="2021-05-06T08:52:00Z" w:initials="DG">
    <w:p w14:paraId="77BF040E" w14:textId="336AA77A" w:rsidR="00853FC4" w:rsidRDefault="00853FC4">
      <w:pPr>
        <w:pStyle w:val="CommentText"/>
      </w:pPr>
      <w:r>
        <w:rPr>
          <w:rStyle w:val="CommentReference"/>
        </w:rPr>
        <w:annotationRef/>
      </w:r>
      <w:r>
        <w:t>(Fig 2.2)</w:t>
      </w:r>
    </w:p>
  </w:comment>
  <w:comment w:id="46" w:author="David Green" w:date="2021-05-06T08:54:00Z" w:initials="DG">
    <w:p w14:paraId="7A19CCE6" w14:textId="051D2B82" w:rsidR="00853FC4" w:rsidRDefault="00853FC4">
      <w:pPr>
        <w:pStyle w:val="CommentText"/>
      </w:pPr>
      <w:r>
        <w:rPr>
          <w:rStyle w:val="CommentReference"/>
        </w:rPr>
        <w:annotationRef/>
      </w:r>
      <w:r>
        <w:t>(Table 2.1)</w:t>
      </w:r>
    </w:p>
  </w:comment>
  <w:comment w:id="48" w:author="David Green" w:date="2021-05-06T08:55:00Z" w:initials="DG">
    <w:p w14:paraId="19F6DADD" w14:textId="77777777" w:rsidR="00853FC4" w:rsidRDefault="00853FC4">
      <w:pPr>
        <w:pStyle w:val="CommentText"/>
      </w:pPr>
      <w:r>
        <w:rPr>
          <w:rStyle w:val="CommentReference"/>
        </w:rPr>
        <w:annotationRef/>
      </w:r>
      <w:r>
        <w:t xml:space="preserve">Use total </w:t>
      </w:r>
      <w:proofErr w:type="gramStart"/>
      <w:r>
        <w:t>biomass;</w:t>
      </w:r>
      <w:proofErr w:type="gramEnd"/>
      <w:r>
        <w:t xml:space="preserve"> </w:t>
      </w:r>
    </w:p>
    <w:p w14:paraId="10363A67" w14:textId="77777777" w:rsidR="00853FC4" w:rsidRDefault="00853FC4">
      <w:pPr>
        <w:pStyle w:val="CommentText"/>
      </w:pPr>
      <w:r>
        <w:t>Add n = to remind reader</w:t>
      </w:r>
    </w:p>
    <w:p w14:paraId="55489839" w14:textId="3B5840B7" w:rsidR="00853FC4" w:rsidRDefault="00853FC4">
      <w:pPr>
        <w:pStyle w:val="CommentText"/>
      </w:pPr>
      <w:r>
        <w:t>To make it clear why % differ</w:t>
      </w:r>
    </w:p>
  </w:comment>
  <w:comment w:id="47" w:author="David Green" w:date="2021-05-06T08:54:00Z" w:initials="DG">
    <w:p w14:paraId="4B1ABB1F" w14:textId="209D801D" w:rsidR="00853FC4" w:rsidRDefault="00853FC4">
      <w:pPr>
        <w:pStyle w:val="CommentText"/>
      </w:pPr>
      <w:r>
        <w:rPr>
          <w:rStyle w:val="CommentReference"/>
        </w:rPr>
        <w:annotationRef/>
      </w:r>
      <w:r>
        <w:t>after mammalian?</w:t>
      </w:r>
    </w:p>
  </w:comment>
  <w:comment w:id="49" w:author="David Green" w:date="2021-05-06T08:56:00Z" w:initials="DG">
    <w:p w14:paraId="43B7790F" w14:textId="425A8492" w:rsidR="00853FC4" w:rsidRDefault="00853FC4">
      <w:pPr>
        <w:pStyle w:val="CommentText"/>
      </w:pPr>
      <w:r>
        <w:rPr>
          <w:rStyle w:val="CommentReference"/>
        </w:rPr>
        <w:annotationRef/>
      </w:r>
      <w:r>
        <w:t>Rephrase? Need to clarify difference in %</w:t>
      </w:r>
    </w:p>
  </w:comment>
  <w:comment w:id="51" w:author="David Green" w:date="2021-05-06T08:57:00Z" w:initials="DG">
    <w:p w14:paraId="4E60820B" w14:textId="77777777" w:rsidR="00853FC4" w:rsidRDefault="00853FC4">
      <w:pPr>
        <w:pStyle w:val="CommentText"/>
      </w:pPr>
      <w:r>
        <w:rPr>
          <w:rStyle w:val="CommentReference"/>
        </w:rPr>
        <w:annotationRef/>
      </w:r>
      <w:r>
        <w:t xml:space="preserve">Figure 2.2.  legend </w:t>
      </w:r>
    </w:p>
    <w:p w14:paraId="16D9D7BC" w14:textId="77777777" w:rsidR="00853FC4" w:rsidRDefault="00853FC4">
      <w:pPr>
        <w:pStyle w:val="CommentText"/>
      </w:pPr>
      <w:r>
        <w:t>Can quality of image be improved?</w:t>
      </w:r>
    </w:p>
    <w:p w14:paraId="259CB207" w14:textId="56009379" w:rsidR="00853FC4" w:rsidRDefault="00853FC4">
      <w:pPr>
        <w:pStyle w:val="CommentText"/>
      </w:pPr>
    </w:p>
  </w:comment>
  <w:comment w:id="52" w:author="David Green" w:date="2021-05-06T08:59:00Z" w:initials="DG">
    <w:p w14:paraId="1E48CEC3" w14:textId="77777777" w:rsidR="00853FC4" w:rsidRDefault="00853FC4">
      <w:pPr>
        <w:pStyle w:val="CommentText"/>
      </w:pPr>
      <w:r>
        <w:rPr>
          <w:rStyle w:val="CommentReference"/>
        </w:rPr>
        <w:annotationRef/>
      </w:r>
      <w:proofErr w:type="gramStart"/>
      <w:r>
        <w:t>Awkward ?</w:t>
      </w:r>
      <w:proofErr w:type="gramEnd"/>
    </w:p>
    <w:p w14:paraId="0EAAF80B" w14:textId="4B952B87" w:rsidR="00853FC4" w:rsidRDefault="00853FC4">
      <w:pPr>
        <w:pStyle w:val="CommentText"/>
      </w:pPr>
      <w:r>
        <w:t xml:space="preserve">Observed difference in the diet of goshawks from the coastal and transition </w:t>
      </w:r>
      <w:proofErr w:type="gramStart"/>
      <w:r>
        <w:t>zone  (</w:t>
      </w:r>
      <w:proofErr w:type="gramEnd"/>
      <w:r>
        <w:t>Fig 2.2)</w:t>
      </w:r>
    </w:p>
  </w:comment>
  <w:comment w:id="53" w:author="David Green" w:date="2021-05-06T09:01:00Z" w:initials="DG">
    <w:p w14:paraId="586B7530" w14:textId="77777777" w:rsidR="00853FC4" w:rsidRDefault="00853FC4">
      <w:pPr>
        <w:pStyle w:val="CommentText"/>
      </w:pPr>
      <w:r>
        <w:rPr>
          <w:rStyle w:val="CommentReference"/>
        </w:rPr>
        <w:annotationRef/>
      </w:r>
      <w:proofErr w:type="spellStart"/>
      <w:r>
        <w:t>Aadd</w:t>
      </w:r>
      <w:proofErr w:type="spellEnd"/>
      <w:r>
        <w:t xml:space="preserve"> mean ± </w:t>
      </w:r>
      <w:proofErr w:type="spellStart"/>
      <w:r>
        <w:t>sd</w:t>
      </w:r>
      <w:proofErr w:type="spellEnd"/>
      <w:r>
        <w:t xml:space="preserve"> for each prior to stays</w:t>
      </w:r>
    </w:p>
    <w:p w14:paraId="78064E5C" w14:textId="77777777" w:rsidR="00853FC4" w:rsidRDefault="00853FC4">
      <w:pPr>
        <w:pStyle w:val="CommentText"/>
      </w:pPr>
    </w:p>
    <w:p w14:paraId="34B3B981" w14:textId="736CE118" w:rsidR="00853FC4" w:rsidRDefault="00853FC4">
      <w:pPr>
        <w:pStyle w:val="CommentText"/>
      </w:pPr>
      <w:r>
        <w:t>mean ± </w:t>
      </w:r>
      <w:proofErr w:type="spellStart"/>
      <w:r>
        <w:t>sd</w:t>
      </w:r>
      <w:proofErr w:type="spellEnd"/>
      <w:r>
        <w:t xml:space="preserve">, coastal = xx± xx, transition zone = </w:t>
      </w:r>
      <w:r w:rsidR="000F2962">
        <w:t>xx, t</w:t>
      </w:r>
    </w:p>
  </w:comment>
  <w:comment w:id="54" w:author="David Green" w:date="2021-05-06T09:02:00Z" w:initials="DG">
    <w:p w14:paraId="33044D75" w14:textId="42053E8A" w:rsidR="000F2962" w:rsidRDefault="000F2962">
      <w:pPr>
        <w:pStyle w:val="CommentText"/>
      </w:pPr>
      <w:r>
        <w:rPr>
          <w:rStyle w:val="CommentReference"/>
        </w:rPr>
        <w:annotationRef/>
      </w:r>
      <w:r>
        <w:t xml:space="preserve">add means ± </w:t>
      </w:r>
      <w:proofErr w:type="spellStart"/>
      <w:r>
        <w:t>sd</w:t>
      </w:r>
      <w:proofErr w:type="spellEnd"/>
      <w:r>
        <w:t xml:space="preserve"> as above</w:t>
      </w:r>
    </w:p>
  </w:comment>
  <w:comment w:id="56" w:author="David Green" w:date="2021-05-06T09:03:00Z" w:initials="DG">
    <w:p w14:paraId="5E3D1CF5" w14:textId="698CC143" w:rsidR="000F2962" w:rsidRDefault="000F2962">
      <w:pPr>
        <w:pStyle w:val="CommentText"/>
      </w:pPr>
      <w:r>
        <w:rPr>
          <w:rStyle w:val="CommentReference"/>
        </w:rPr>
        <w:annotationRef/>
      </w:r>
    </w:p>
  </w:comment>
  <w:comment w:id="57" w:author="David Green" w:date="2021-05-06T09:04:00Z" w:initials="DG">
    <w:p w14:paraId="761BC046" w14:textId="77777777" w:rsidR="000F2962" w:rsidRDefault="000F2962">
      <w:pPr>
        <w:pStyle w:val="CommentText"/>
      </w:pPr>
      <w:r>
        <w:rPr>
          <w:rStyle w:val="CommentReference"/>
        </w:rPr>
        <w:annotationRef/>
      </w:r>
      <w:r>
        <w:t>Figure 2.3.  legend</w:t>
      </w:r>
    </w:p>
    <w:p w14:paraId="64BD2484" w14:textId="77777777" w:rsidR="000F2962" w:rsidRDefault="000F2962">
      <w:pPr>
        <w:pStyle w:val="CommentText"/>
      </w:pPr>
    </w:p>
    <w:p w14:paraId="21E56E8C" w14:textId="77777777" w:rsidR="000F2962" w:rsidRDefault="000F2962">
      <w:pPr>
        <w:pStyle w:val="CommentText"/>
      </w:pPr>
      <w:r>
        <w:t xml:space="preserve">If NS there would typically be no </w:t>
      </w:r>
      <w:proofErr w:type="spellStart"/>
      <w:r>
        <w:t>ergression</w:t>
      </w:r>
      <w:proofErr w:type="spellEnd"/>
      <w:r>
        <w:t xml:space="preserve"> line</w:t>
      </w:r>
    </w:p>
    <w:p w14:paraId="09075775" w14:textId="77777777" w:rsidR="000F2962" w:rsidRDefault="000F2962">
      <w:pPr>
        <w:pStyle w:val="CommentText"/>
      </w:pPr>
    </w:p>
    <w:p w14:paraId="3DF9B4D5" w14:textId="4B4A0B90" w:rsidR="000F2962" w:rsidRDefault="000F2962">
      <w:pPr>
        <w:pStyle w:val="CommentText"/>
      </w:pPr>
      <w:r>
        <w:t>Figures also could do with a refresh</w:t>
      </w:r>
    </w:p>
  </w:comment>
  <w:comment w:id="58" w:author="David Green" w:date="2021-05-06T09:04:00Z" w:initials="DG">
    <w:p w14:paraId="57DF1482" w14:textId="62E9CA10" w:rsidR="000F2962" w:rsidRDefault="000F2962">
      <w:pPr>
        <w:pStyle w:val="CommentText"/>
      </w:pPr>
      <w:r>
        <w:rPr>
          <w:rStyle w:val="CommentReference"/>
        </w:rPr>
        <w:annotationRef/>
      </w:r>
      <w:r>
        <w:t>Fig 2.3</w:t>
      </w:r>
    </w:p>
  </w:comment>
  <w:comment w:id="60" w:author="David Green" w:date="2021-05-06T09:08:00Z" w:initials="DG">
    <w:p w14:paraId="546BD959" w14:textId="77777777" w:rsidR="000F2962" w:rsidRDefault="000F2962">
      <w:pPr>
        <w:pStyle w:val="CommentText"/>
      </w:pPr>
      <w:r>
        <w:rPr>
          <w:rStyle w:val="CommentReference"/>
        </w:rPr>
        <w:annotationRef/>
      </w:r>
      <w:r>
        <w:t xml:space="preserve">Specifics </w:t>
      </w:r>
    </w:p>
    <w:p w14:paraId="25EF76C7" w14:textId="77777777" w:rsidR="000F2962" w:rsidRDefault="000F2962">
      <w:pPr>
        <w:pStyle w:val="CommentText"/>
      </w:pPr>
    </w:p>
    <w:p w14:paraId="72AA6A3A" w14:textId="7A5BF84E" w:rsidR="000F2962" w:rsidRDefault="000F2962">
      <w:pPr>
        <w:pStyle w:val="CommentText"/>
      </w:pPr>
      <w:r>
        <w:t>B nest cameras and pellet/</w:t>
      </w:r>
      <w:proofErr w:type="spellStart"/>
      <w:r>
        <w:t>prret</w:t>
      </w:r>
      <w:proofErr w:type="spellEnd"/>
      <w:r>
        <w:t xml:space="preserve"> remain collections</w:t>
      </w:r>
    </w:p>
  </w:comment>
  <w:comment w:id="61" w:author="David Green" w:date="2021-05-06T09:09:00Z" w:initials="DG">
    <w:p w14:paraId="1EFDA1F6" w14:textId="77777777" w:rsidR="000F2962" w:rsidRDefault="000F2962">
      <w:pPr>
        <w:pStyle w:val="CommentText"/>
      </w:pPr>
      <w:r>
        <w:rPr>
          <w:rStyle w:val="CommentReference"/>
        </w:rPr>
        <w:annotationRef/>
      </w:r>
      <w:r>
        <w:t>Replace with</w:t>
      </w:r>
    </w:p>
    <w:p w14:paraId="0EFE8192" w14:textId="77777777" w:rsidR="000F2962" w:rsidRDefault="000F2962">
      <w:pPr>
        <w:pStyle w:val="CommentText"/>
      </w:pPr>
    </w:p>
    <w:p w14:paraId="3551C3F8" w14:textId="1DDA35E6" w:rsidR="000F2962" w:rsidRDefault="000F2962">
      <w:pPr>
        <w:pStyle w:val="CommentText"/>
      </w:pPr>
      <w:r>
        <w:t>Northern goshawk fledging success.</w:t>
      </w:r>
    </w:p>
  </w:comment>
  <w:comment w:id="62" w:author="David Green" w:date="2021-05-06T09:10:00Z" w:initials="DG">
    <w:p w14:paraId="57528355" w14:textId="37147ACB" w:rsidR="000F2962" w:rsidRDefault="000F2962">
      <w:pPr>
        <w:pStyle w:val="CommentText"/>
      </w:pPr>
      <w:r>
        <w:rPr>
          <w:rStyle w:val="CommentReference"/>
        </w:rPr>
        <w:annotationRef/>
      </w:r>
      <w:r>
        <w:t>Not needed?</w:t>
      </w:r>
    </w:p>
  </w:comment>
  <w:comment w:id="63" w:author="David Green" w:date="2021-05-06T09:10:00Z" w:initials="DG">
    <w:p w14:paraId="27B78BAC" w14:textId="1D5E8D5F" w:rsidR="000F2962" w:rsidRDefault="000F2962">
      <w:pPr>
        <w:pStyle w:val="CommentText"/>
      </w:pPr>
      <w:r>
        <w:rPr>
          <w:rStyle w:val="CommentReference"/>
        </w:rPr>
        <w:annotationRef/>
      </w:r>
      <w:r>
        <w:t>Awkward phrase</w:t>
      </w:r>
    </w:p>
  </w:comment>
  <w:comment w:id="64" w:author="David Green" w:date="2021-05-06T09:10:00Z" w:initials="DG">
    <w:p w14:paraId="59459725" w14:textId="77777777" w:rsidR="000F2962" w:rsidRDefault="000F2962">
      <w:pPr>
        <w:pStyle w:val="CommentText"/>
      </w:pPr>
      <w:r>
        <w:rPr>
          <w:rStyle w:val="CommentReference"/>
        </w:rPr>
        <w:annotationRef/>
      </w:r>
      <w:r>
        <w:t>add,</w:t>
      </w:r>
    </w:p>
    <w:p w14:paraId="4DE59030" w14:textId="77777777" w:rsidR="000F2962" w:rsidRDefault="000F2962">
      <w:pPr>
        <w:pStyle w:val="CommentText"/>
      </w:pPr>
    </w:p>
    <w:p w14:paraId="700EC6B9" w14:textId="31370DDB" w:rsidR="000F2962" w:rsidRDefault="000F2962">
      <w:pPr>
        <w:pStyle w:val="CommentText"/>
      </w:pPr>
      <w:r>
        <w:t xml:space="preserve">, the proportion of squirrel in the diet of goshawks, and the relationship between squirrel abundance and goshawk demography </w:t>
      </w:r>
      <w:r w:rsidR="00242638">
        <w:t>re</w:t>
      </w:r>
      <w:r>
        <w:t xml:space="preserve">mains </w:t>
      </w:r>
      <w:r w:rsidR="00242638">
        <w:t>an important knowledge gap</w:t>
      </w:r>
    </w:p>
    <w:p w14:paraId="1DC70B47" w14:textId="77777777" w:rsidR="00242638" w:rsidRDefault="00242638">
      <w:pPr>
        <w:pStyle w:val="CommentText"/>
      </w:pPr>
    </w:p>
    <w:p w14:paraId="4F623892" w14:textId="01EA8A44" w:rsidR="00242638" w:rsidRDefault="00242638">
      <w:pPr>
        <w:pStyle w:val="CommentText"/>
      </w:pPr>
    </w:p>
  </w:comment>
  <w:comment w:id="65" w:author="David Green" w:date="2021-05-06T09:13:00Z" w:initials="DG">
    <w:p w14:paraId="27955615" w14:textId="77777777" w:rsidR="00242638" w:rsidRDefault="00242638">
      <w:pPr>
        <w:pStyle w:val="CommentText"/>
      </w:pPr>
      <w:r>
        <w:rPr>
          <w:rStyle w:val="CommentReference"/>
        </w:rPr>
        <w:annotationRef/>
      </w:r>
      <w:r>
        <w:t>??</w:t>
      </w:r>
    </w:p>
    <w:p w14:paraId="7853292A" w14:textId="1B1B0EA6" w:rsidR="00242638" w:rsidRDefault="00242638">
      <w:pPr>
        <w:pStyle w:val="CommentText"/>
      </w:pPr>
      <w:r>
        <w:t xml:space="preserve">But in </w:t>
      </w:r>
      <w:proofErr w:type="gramStart"/>
      <w:r>
        <w:t>fact</w:t>
      </w:r>
      <w:proofErr w:type="gramEnd"/>
      <w:r>
        <w:t xml:space="preserve"> better to </w:t>
      </w:r>
    </w:p>
    <w:p w14:paraId="7A3DEE24" w14:textId="77777777" w:rsidR="00242638" w:rsidRDefault="00242638">
      <w:pPr>
        <w:pStyle w:val="CommentText"/>
      </w:pPr>
      <w:r>
        <w:t xml:space="preserve">Switch sentence </w:t>
      </w:r>
    </w:p>
    <w:p w14:paraId="518A3E97" w14:textId="6A3FF312" w:rsidR="00242638" w:rsidRDefault="00242638">
      <w:pPr>
        <w:pStyle w:val="CommentText"/>
      </w:pPr>
      <w:r>
        <w:t>Key phrase first</w:t>
      </w:r>
    </w:p>
    <w:p w14:paraId="10FEEF48" w14:textId="77777777" w:rsidR="00242638" w:rsidRDefault="00242638">
      <w:pPr>
        <w:pStyle w:val="CommentText"/>
      </w:pPr>
    </w:p>
    <w:p w14:paraId="4AFFE4A3" w14:textId="77777777" w:rsidR="00242638" w:rsidRDefault="00242638">
      <w:pPr>
        <w:pStyle w:val="CommentText"/>
      </w:pPr>
      <w:r>
        <w:t>The key prey of northern goshawk across much of North America is usually mammalian</w:t>
      </w:r>
    </w:p>
    <w:p w14:paraId="69F75E8A" w14:textId="77777777" w:rsidR="00242638" w:rsidRDefault="00242638">
      <w:pPr>
        <w:pStyle w:val="CommentText"/>
      </w:pPr>
    </w:p>
    <w:p w14:paraId="22D75323" w14:textId="77777777" w:rsidR="00242638" w:rsidRDefault="00242638">
      <w:pPr>
        <w:pStyle w:val="CommentText"/>
      </w:pPr>
      <w:r>
        <w:t>Key is vague</w:t>
      </w:r>
    </w:p>
    <w:p w14:paraId="5D5A61C3" w14:textId="77777777" w:rsidR="00242638" w:rsidRDefault="00242638">
      <w:pPr>
        <w:pStyle w:val="CommentText"/>
      </w:pPr>
    </w:p>
    <w:p w14:paraId="281B495A" w14:textId="164C5AB0" w:rsidR="00242638" w:rsidRDefault="00242638">
      <w:pPr>
        <w:pStyle w:val="CommentText"/>
      </w:pPr>
      <w:proofErr w:type="gramStart"/>
      <w:r>
        <w:t>Principal  dominant</w:t>
      </w:r>
      <w:proofErr w:type="gramEnd"/>
      <w:r>
        <w:t xml:space="preserve"> ?</w:t>
      </w:r>
    </w:p>
  </w:comment>
  <w:comment w:id="66" w:author="David Green" w:date="2021-05-06T09:14:00Z" w:initials="DG">
    <w:p w14:paraId="31BDB0C4" w14:textId="77777777" w:rsidR="00242638" w:rsidRDefault="00242638">
      <w:pPr>
        <w:pStyle w:val="CommentText"/>
      </w:pPr>
      <w:r>
        <w:rPr>
          <w:rStyle w:val="CommentReference"/>
        </w:rPr>
        <w:annotationRef/>
      </w:r>
      <w:r>
        <w:t>WHY?</w:t>
      </w:r>
    </w:p>
    <w:p w14:paraId="4F516F96" w14:textId="0F61B25D" w:rsidR="00242638" w:rsidRDefault="00242638">
      <w:pPr>
        <w:pStyle w:val="CommentText"/>
      </w:pPr>
      <w:r>
        <w:t>There are x plausible reasons for xxx????</w:t>
      </w:r>
    </w:p>
  </w:comment>
  <w:comment w:id="67" w:author="David Green" w:date="2021-05-06T09:16:00Z" w:initials="DG">
    <w:p w14:paraId="775C2085" w14:textId="77777777" w:rsidR="00242638" w:rsidRDefault="00242638">
      <w:pPr>
        <w:pStyle w:val="CommentText"/>
      </w:pPr>
      <w:r>
        <w:rPr>
          <w:rStyle w:val="CommentReference"/>
        </w:rPr>
        <w:annotationRef/>
      </w:r>
      <w:r>
        <w:t xml:space="preserve">Weak topic </w:t>
      </w:r>
      <w:proofErr w:type="spellStart"/>
      <w:r>
        <w:t>senteence</w:t>
      </w:r>
      <w:proofErr w:type="spellEnd"/>
    </w:p>
    <w:p w14:paraId="71DC7308" w14:textId="77777777" w:rsidR="00242638" w:rsidRDefault="00242638">
      <w:pPr>
        <w:pStyle w:val="CommentText"/>
      </w:pPr>
    </w:p>
    <w:p w14:paraId="325CE1D7" w14:textId="072DA8A2" w:rsidR="00242638" w:rsidRDefault="00242638">
      <w:pPr>
        <w:pStyle w:val="CommentText"/>
      </w:pPr>
      <w:proofErr w:type="spellStart"/>
      <w:r>
        <w:t>Northerrn</w:t>
      </w:r>
      <w:proofErr w:type="spellEnd"/>
      <w:r>
        <w:t xml:space="preserve"> goshawk in our study occupied xxx</w:t>
      </w:r>
    </w:p>
  </w:comment>
  <w:comment w:id="68" w:author="David Green" w:date="2021-05-06T09:22:00Z" w:initials="DG">
    <w:p w14:paraId="0A3FD72D" w14:textId="4EEEB1A9" w:rsidR="00242638" w:rsidRDefault="00242638">
      <w:pPr>
        <w:pStyle w:val="CommentText"/>
      </w:pPr>
      <w:r>
        <w:rPr>
          <w:rStyle w:val="CommentReference"/>
        </w:rPr>
        <w:annotationRef/>
      </w:r>
      <w:r>
        <w:t>Delete?</w:t>
      </w:r>
    </w:p>
  </w:comment>
  <w:comment w:id="70" w:author="David Green" w:date="2021-05-06T09:23:00Z" w:initials="DG">
    <w:p w14:paraId="61DDA702" w14:textId="489157C2" w:rsidR="00AB4A48" w:rsidRDefault="00AB4A48">
      <w:pPr>
        <w:pStyle w:val="CommentText"/>
      </w:pPr>
      <w:r>
        <w:rPr>
          <w:rStyle w:val="CommentReference"/>
        </w:rPr>
        <w:annotationRef/>
      </w:r>
      <w:r>
        <w:t xml:space="preserve">Add </w:t>
      </w:r>
      <w:proofErr w:type="spellStart"/>
      <w:r>
        <w:t>laingi</w:t>
      </w:r>
      <w:proofErr w:type="spellEnd"/>
    </w:p>
  </w:comment>
  <w:comment w:id="69" w:author="David Green" w:date="2021-05-06T09:24:00Z" w:initials="DG">
    <w:p w14:paraId="3FA9CC24" w14:textId="77777777" w:rsidR="00AB4A48" w:rsidRDefault="00AB4A48">
      <w:pPr>
        <w:pStyle w:val="CommentText"/>
      </w:pPr>
      <w:r>
        <w:rPr>
          <w:rStyle w:val="CommentReference"/>
        </w:rPr>
        <w:annotationRef/>
      </w:r>
      <w:r>
        <w:t>Switch order   squirrels</w:t>
      </w:r>
    </w:p>
    <w:p w14:paraId="3150C249" w14:textId="77777777" w:rsidR="00AB4A48" w:rsidRDefault="00AB4A48">
      <w:pPr>
        <w:pStyle w:val="CommentText"/>
      </w:pPr>
    </w:p>
    <w:p w14:paraId="295CB858" w14:textId="77777777" w:rsidR="00AB4A48" w:rsidRDefault="00AB4A48">
      <w:pPr>
        <w:pStyle w:val="CommentText"/>
      </w:pPr>
      <w:r>
        <w:t>Perhaps a figure would be useful here</w:t>
      </w:r>
    </w:p>
    <w:p w14:paraId="04FDA67F" w14:textId="77777777" w:rsidR="00AB4A48" w:rsidRDefault="00AB4A48">
      <w:pPr>
        <w:pStyle w:val="CommentText"/>
      </w:pPr>
    </w:p>
    <w:p w14:paraId="0AE07809" w14:textId="3C83568D" w:rsidR="00AB4A48" w:rsidRDefault="00AB4A48">
      <w:pPr>
        <w:pStyle w:val="CommentText"/>
      </w:pPr>
      <w:r>
        <w:t xml:space="preserve">Do regions with squirrels </w:t>
      </w:r>
      <w:proofErr w:type="spellStart"/>
      <w:proofErr w:type="gramStart"/>
      <w:r>
        <w:t>align</w:t>
      </w:r>
      <w:proofErr w:type="spellEnd"/>
      <w:r>
        <w:t xml:space="preserve"> ?</w:t>
      </w:r>
      <w:proofErr w:type="gramEnd"/>
      <w:r>
        <w:t xml:space="preserve">  </w:t>
      </w:r>
      <w:proofErr w:type="spellStart"/>
      <w:r>
        <w:t>ie</w:t>
      </w:r>
      <w:proofErr w:type="spellEnd"/>
      <w:r>
        <w:t xml:space="preserve">  is there a geographic pattern</w:t>
      </w:r>
    </w:p>
  </w:comment>
  <w:comment w:id="71" w:author="David Green" w:date="2021-05-06T09:24:00Z" w:initials="DG">
    <w:p w14:paraId="023A44AA" w14:textId="10321515" w:rsidR="00AB4A48" w:rsidRDefault="00AB4A48">
      <w:pPr>
        <w:pStyle w:val="CommentText"/>
      </w:pPr>
      <w:r>
        <w:rPr>
          <w:rStyle w:val="CommentReference"/>
        </w:rPr>
        <w:annotationRef/>
      </w:r>
      <w:r>
        <w:t xml:space="preserve">Be </w:t>
      </w:r>
      <w:proofErr w:type="spellStart"/>
      <w:r>
        <w:t>speciec</w:t>
      </w:r>
      <w:proofErr w:type="spellEnd"/>
      <w:r>
        <w:t xml:space="preserve"> Tree </w:t>
      </w:r>
      <w:proofErr w:type="spellStart"/>
      <w:r>
        <w:t>squirrrrels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E8C8CF" w15:done="0"/>
  <w15:commentEx w15:paraId="3E8129B2" w15:done="0"/>
  <w15:commentEx w15:paraId="70200AEC" w15:done="0"/>
  <w15:commentEx w15:paraId="110D6441" w15:done="0"/>
  <w15:commentEx w15:paraId="5107F681" w15:done="0"/>
  <w15:commentEx w15:paraId="682EE940" w15:done="0"/>
  <w15:commentEx w15:paraId="2404127F" w15:done="0"/>
  <w15:commentEx w15:paraId="679D6C94" w15:done="0"/>
  <w15:commentEx w15:paraId="050EC099" w15:done="0"/>
  <w15:commentEx w15:paraId="05996A7A" w15:done="0"/>
  <w15:commentEx w15:paraId="59B97EBB" w15:done="0"/>
  <w15:commentEx w15:paraId="7D4D6016" w15:done="0"/>
  <w15:commentEx w15:paraId="4AE2DC11" w15:done="0"/>
  <w15:commentEx w15:paraId="674BE61D" w15:done="0"/>
  <w15:commentEx w15:paraId="781D2246" w15:done="0"/>
  <w15:commentEx w15:paraId="59B0240D" w15:done="0"/>
  <w15:commentEx w15:paraId="1C8D1761" w15:done="0"/>
  <w15:commentEx w15:paraId="1EAC65C4" w15:done="0"/>
  <w15:commentEx w15:paraId="2B5EA9D5" w15:done="0"/>
  <w15:commentEx w15:paraId="0C8B8A45" w15:done="0"/>
  <w15:commentEx w15:paraId="181C092D" w15:done="0"/>
  <w15:commentEx w15:paraId="6C884406" w15:done="0"/>
  <w15:commentEx w15:paraId="1C3276C7" w15:done="0"/>
  <w15:commentEx w15:paraId="6DCF015E" w15:done="0"/>
  <w15:commentEx w15:paraId="6FFB9DE3" w15:done="0"/>
  <w15:commentEx w15:paraId="1649851E" w15:done="0"/>
  <w15:commentEx w15:paraId="462EE265" w15:done="0"/>
  <w15:commentEx w15:paraId="6999EC26" w15:done="0"/>
  <w15:commentEx w15:paraId="0ABD4014" w15:done="0"/>
  <w15:commentEx w15:paraId="77BF040E" w15:done="0"/>
  <w15:commentEx w15:paraId="7A19CCE6" w15:done="0"/>
  <w15:commentEx w15:paraId="55489839" w15:done="0"/>
  <w15:commentEx w15:paraId="4B1ABB1F" w15:done="0"/>
  <w15:commentEx w15:paraId="43B7790F" w15:done="0"/>
  <w15:commentEx w15:paraId="259CB207" w15:done="0"/>
  <w15:commentEx w15:paraId="0EAAF80B" w15:done="0"/>
  <w15:commentEx w15:paraId="34B3B981" w15:done="0"/>
  <w15:commentEx w15:paraId="33044D75" w15:done="0"/>
  <w15:commentEx w15:paraId="5E3D1CF5" w15:done="0"/>
  <w15:commentEx w15:paraId="3DF9B4D5" w15:done="0"/>
  <w15:commentEx w15:paraId="57DF1482" w15:done="0"/>
  <w15:commentEx w15:paraId="72AA6A3A" w15:done="0"/>
  <w15:commentEx w15:paraId="3551C3F8" w15:done="0"/>
  <w15:commentEx w15:paraId="57528355" w15:done="0"/>
  <w15:commentEx w15:paraId="27B78BAC" w15:done="0"/>
  <w15:commentEx w15:paraId="4F623892" w15:done="0"/>
  <w15:commentEx w15:paraId="281B495A" w15:done="0"/>
  <w15:commentEx w15:paraId="4F516F96" w15:done="0"/>
  <w15:commentEx w15:paraId="325CE1D7" w15:done="0"/>
  <w15:commentEx w15:paraId="0A3FD72D" w15:done="0"/>
  <w15:commentEx w15:paraId="61DDA702" w15:done="0"/>
  <w15:commentEx w15:paraId="0AE07809" w15:done="0"/>
  <w15:commentEx w15:paraId="023A44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2369" w16cex:dateUtc="2021-05-06T15:12:00Z"/>
  <w16cex:commentExtensible w16cex:durableId="243E23BF" w16cex:dateUtc="2021-05-06T15:13:00Z"/>
  <w16cex:commentExtensible w16cex:durableId="243E2538" w16cex:dateUtc="2021-05-06T15:20:00Z"/>
  <w16cex:commentExtensible w16cex:durableId="243E2582" w16cex:dateUtc="2021-05-06T15:21:00Z"/>
  <w16cex:commentExtensible w16cex:durableId="243E25CC" w16cex:dateUtc="2021-05-06T15:22:00Z"/>
  <w16cex:commentExtensible w16cex:durableId="243E25FE" w16cex:dateUtc="2021-05-06T15:23:00Z"/>
  <w16cex:commentExtensible w16cex:durableId="243E2658" w16cex:dateUtc="2021-05-06T15:24:00Z"/>
  <w16cex:commentExtensible w16cex:durableId="243E26A1" w16cex:dateUtc="2021-05-06T15:26:00Z"/>
  <w16cex:commentExtensible w16cex:durableId="243E26C6" w16cex:dateUtc="2021-05-06T15:26:00Z"/>
  <w16cex:commentExtensible w16cex:durableId="243E2709" w16cex:dateUtc="2021-05-06T15:27:00Z"/>
  <w16cex:commentExtensible w16cex:durableId="243E2740" w16cex:dateUtc="2021-05-06T15:28:00Z"/>
  <w16cex:commentExtensible w16cex:durableId="243E27C6" w16cex:dateUtc="2021-05-06T15:31:00Z"/>
  <w16cex:commentExtensible w16cex:durableId="243E27FA" w16cex:dateUtc="2021-05-06T15:31:00Z"/>
  <w16cex:commentExtensible w16cex:durableId="243E2846" w16cex:dateUtc="2021-05-06T15:33:00Z"/>
  <w16cex:commentExtensible w16cex:durableId="243E2860" w16cex:dateUtc="2021-05-06T15:33:00Z"/>
  <w16cex:commentExtensible w16cex:durableId="243E2881" w16cex:dateUtc="2021-05-06T15:34:00Z"/>
  <w16cex:commentExtensible w16cex:durableId="243E289E" w16cex:dateUtc="2021-05-06T15:34:00Z"/>
  <w16cex:commentExtensible w16cex:durableId="243E28E2" w16cex:dateUtc="2021-05-06T15:35:00Z"/>
  <w16cex:commentExtensible w16cex:durableId="243E28FB" w16cex:dateUtc="2021-05-06T15:36:00Z"/>
  <w16cex:commentExtensible w16cex:durableId="243E293A" w16cex:dateUtc="2021-05-06T15:37:00Z"/>
  <w16cex:commentExtensible w16cex:durableId="243E29A2" w16cex:dateUtc="2021-05-06T15:38:00Z"/>
  <w16cex:commentExtensible w16cex:durableId="243E29D0" w16cex:dateUtc="2021-05-06T15:39:00Z"/>
  <w16cex:commentExtensible w16cex:durableId="243E2A4B" w16cex:dateUtc="2021-05-06T15:41:00Z"/>
  <w16cex:commentExtensible w16cex:durableId="243E2A99" w16cex:dateUtc="2021-05-06T15:43:00Z"/>
  <w16cex:commentExtensible w16cex:durableId="243E2AE2" w16cex:dateUtc="2021-05-06T15:44:00Z"/>
  <w16cex:commentExtensible w16cex:durableId="243E2B33" w16cex:dateUtc="2021-05-06T15:45:00Z"/>
  <w16cex:commentExtensible w16cex:durableId="243E2BC1" w16cex:dateUtc="2021-05-06T15:48:00Z"/>
  <w16cex:commentExtensible w16cex:durableId="243E2C59" w16cex:dateUtc="2021-05-06T15:50:00Z"/>
  <w16cex:commentExtensible w16cex:durableId="243E2D07" w16cex:dateUtc="2021-05-06T15:53:00Z"/>
  <w16cex:commentExtensible w16cex:durableId="243E2CB9" w16cex:dateUtc="2021-05-06T15:52:00Z"/>
  <w16cex:commentExtensible w16cex:durableId="243E2D48" w16cex:dateUtc="2021-05-06T15:54:00Z"/>
  <w16cex:commentExtensible w16cex:durableId="243E2D78" w16cex:dateUtc="2021-05-06T15:55:00Z"/>
  <w16cex:commentExtensible w16cex:durableId="243E2D58" w16cex:dateUtc="2021-05-06T15:54:00Z"/>
  <w16cex:commentExtensible w16cex:durableId="243E2DCD" w16cex:dateUtc="2021-05-06T15:56:00Z"/>
  <w16cex:commentExtensible w16cex:durableId="243E2E0D" w16cex:dateUtc="2021-05-06T15:57:00Z"/>
  <w16cex:commentExtensible w16cex:durableId="243E2E78" w16cex:dateUtc="2021-05-06T15:59:00Z"/>
  <w16cex:commentExtensible w16cex:durableId="243E2EE0" w16cex:dateUtc="2021-05-06T16:01:00Z"/>
  <w16cex:commentExtensible w16cex:durableId="243E2F20" w16cex:dateUtc="2021-05-06T16:02:00Z"/>
  <w16cex:commentExtensible w16cex:durableId="243E2F7F" w16cex:dateUtc="2021-05-06T16:03:00Z"/>
  <w16cex:commentExtensible w16cex:durableId="243E2FA1" w16cex:dateUtc="2021-05-06T16:04:00Z"/>
  <w16cex:commentExtensible w16cex:durableId="243E2F98" w16cex:dateUtc="2021-05-06T16:04:00Z"/>
  <w16cex:commentExtensible w16cex:durableId="243E307A" w16cex:dateUtc="2021-05-06T16:08:00Z"/>
  <w16cex:commentExtensible w16cex:durableId="243E30AE" w16cex:dateUtc="2021-05-06T16:09:00Z"/>
  <w16cex:commentExtensible w16cex:durableId="243E30EA" w16cex:dateUtc="2021-05-06T16:10:00Z"/>
  <w16cex:commentExtensible w16cex:durableId="243E3107" w16cex:dateUtc="2021-05-06T16:10:00Z"/>
  <w16cex:commentExtensible w16cex:durableId="243E311B" w16cex:dateUtc="2021-05-06T16:10:00Z"/>
  <w16cex:commentExtensible w16cex:durableId="243E31A8" w16cex:dateUtc="2021-05-06T16:13:00Z"/>
  <w16cex:commentExtensible w16cex:durableId="243E3204" w16cex:dateUtc="2021-05-06T16:14:00Z"/>
  <w16cex:commentExtensible w16cex:durableId="243E3264" w16cex:dateUtc="2021-05-06T16:16:00Z"/>
  <w16cex:commentExtensible w16cex:durableId="243E33D2" w16cex:dateUtc="2021-05-06T16:22:00Z"/>
  <w16cex:commentExtensible w16cex:durableId="243E3415" w16cex:dateUtc="2021-05-06T16:23:00Z"/>
  <w16cex:commentExtensible w16cex:durableId="243E343E" w16cex:dateUtc="2021-05-06T16:24:00Z"/>
  <w16cex:commentExtensible w16cex:durableId="243E344C" w16cex:dateUtc="2021-05-06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E8C8CF" w16cid:durableId="243E2369"/>
  <w16cid:commentId w16cid:paraId="3E8129B2" w16cid:durableId="243E23BF"/>
  <w16cid:commentId w16cid:paraId="70200AEC" w16cid:durableId="243E2538"/>
  <w16cid:commentId w16cid:paraId="110D6441" w16cid:durableId="243E2582"/>
  <w16cid:commentId w16cid:paraId="5107F681" w16cid:durableId="243E25CC"/>
  <w16cid:commentId w16cid:paraId="682EE940" w16cid:durableId="243E25FE"/>
  <w16cid:commentId w16cid:paraId="2404127F" w16cid:durableId="243E2658"/>
  <w16cid:commentId w16cid:paraId="679D6C94" w16cid:durableId="243E26A1"/>
  <w16cid:commentId w16cid:paraId="050EC099" w16cid:durableId="243E26C6"/>
  <w16cid:commentId w16cid:paraId="05996A7A" w16cid:durableId="243E2709"/>
  <w16cid:commentId w16cid:paraId="59B97EBB" w16cid:durableId="243E2740"/>
  <w16cid:commentId w16cid:paraId="7D4D6016" w16cid:durableId="243E27C6"/>
  <w16cid:commentId w16cid:paraId="4AE2DC11" w16cid:durableId="243E27FA"/>
  <w16cid:commentId w16cid:paraId="674BE61D" w16cid:durableId="243E2846"/>
  <w16cid:commentId w16cid:paraId="781D2246" w16cid:durableId="243E2860"/>
  <w16cid:commentId w16cid:paraId="59B0240D" w16cid:durableId="243E2881"/>
  <w16cid:commentId w16cid:paraId="1C8D1761" w16cid:durableId="243E289E"/>
  <w16cid:commentId w16cid:paraId="1EAC65C4" w16cid:durableId="243E28E2"/>
  <w16cid:commentId w16cid:paraId="2B5EA9D5" w16cid:durableId="243E28FB"/>
  <w16cid:commentId w16cid:paraId="0C8B8A45" w16cid:durableId="243E293A"/>
  <w16cid:commentId w16cid:paraId="181C092D" w16cid:durableId="243E29A2"/>
  <w16cid:commentId w16cid:paraId="6C884406" w16cid:durableId="243E29D0"/>
  <w16cid:commentId w16cid:paraId="1C3276C7" w16cid:durableId="243E2A4B"/>
  <w16cid:commentId w16cid:paraId="6DCF015E" w16cid:durableId="243E2A99"/>
  <w16cid:commentId w16cid:paraId="6FFB9DE3" w16cid:durableId="243E2AE2"/>
  <w16cid:commentId w16cid:paraId="1649851E" w16cid:durableId="243E2B33"/>
  <w16cid:commentId w16cid:paraId="462EE265" w16cid:durableId="243E2BC1"/>
  <w16cid:commentId w16cid:paraId="6999EC26" w16cid:durableId="243E2C59"/>
  <w16cid:commentId w16cid:paraId="0ABD4014" w16cid:durableId="243E2D07"/>
  <w16cid:commentId w16cid:paraId="77BF040E" w16cid:durableId="243E2CB9"/>
  <w16cid:commentId w16cid:paraId="7A19CCE6" w16cid:durableId="243E2D48"/>
  <w16cid:commentId w16cid:paraId="55489839" w16cid:durableId="243E2D78"/>
  <w16cid:commentId w16cid:paraId="4B1ABB1F" w16cid:durableId="243E2D58"/>
  <w16cid:commentId w16cid:paraId="43B7790F" w16cid:durableId="243E2DCD"/>
  <w16cid:commentId w16cid:paraId="259CB207" w16cid:durableId="243E2E0D"/>
  <w16cid:commentId w16cid:paraId="0EAAF80B" w16cid:durableId="243E2E78"/>
  <w16cid:commentId w16cid:paraId="34B3B981" w16cid:durableId="243E2EE0"/>
  <w16cid:commentId w16cid:paraId="33044D75" w16cid:durableId="243E2F20"/>
  <w16cid:commentId w16cid:paraId="5E3D1CF5" w16cid:durableId="243E2F7F"/>
  <w16cid:commentId w16cid:paraId="3DF9B4D5" w16cid:durableId="243E2FA1"/>
  <w16cid:commentId w16cid:paraId="57DF1482" w16cid:durableId="243E2F98"/>
  <w16cid:commentId w16cid:paraId="72AA6A3A" w16cid:durableId="243E307A"/>
  <w16cid:commentId w16cid:paraId="3551C3F8" w16cid:durableId="243E30AE"/>
  <w16cid:commentId w16cid:paraId="57528355" w16cid:durableId="243E30EA"/>
  <w16cid:commentId w16cid:paraId="27B78BAC" w16cid:durableId="243E3107"/>
  <w16cid:commentId w16cid:paraId="4F623892" w16cid:durableId="243E311B"/>
  <w16cid:commentId w16cid:paraId="281B495A" w16cid:durableId="243E31A8"/>
  <w16cid:commentId w16cid:paraId="4F516F96" w16cid:durableId="243E3204"/>
  <w16cid:commentId w16cid:paraId="325CE1D7" w16cid:durableId="243E3264"/>
  <w16cid:commentId w16cid:paraId="0A3FD72D" w16cid:durableId="243E33D2"/>
  <w16cid:commentId w16cid:paraId="61DDA702" w16cid:durableId="243E3415"/>
  <w16cid:commentId w16cid:paraId="0AE07809" w16cid:durableId="243E343E"/>
  <w16cid:commentId w16cid:paraId="023A44AA" w16cid:durableId="243E3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32661" w14:textId="77777777" w:rsidR="003C0695" w:rsidRDefault="003C0695">
      <w:pPr>
        <w:spacing w:after="0"/>
      </w:pPr>
      <w:r>
        <w:separator/>
      </w:r>
    </w:p>
  </w:endnote>
  <w:endnote w:type="continuationSeparator" w:id="0">
    <w:p w14:paraId="2B0D5FB1" w14:textId="77777777" w:rsidR="003C0695" w:rsidRDefault="003C0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C967C" w14:textId="77777777" w:rsidR="003C0695" w:rsidRDefault="003C0695">
      <w:r>
        <w:separator/>
      </w:r>
    </w:p>
  </w:footnote>
  <w:footnote w:type="continuationSeparator" w:id="0">
    <w:p w14:paraId="71D70525" w14:textId="77777777" w:rsidR="003C0695" w:rsidRDefault="003C0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0647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Green">
    <w15:presenceInfo w15:providerId="AD" w15:userId="S::davidg@sfu.ca::4e4b9f20-7b6e-4244-86b3-e94757e71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238"/>
    <w:rsid w:val="000F2962"/>
    <w:rsid w:val="001B619E"/>
    <w:rsid w:val="00242638"/>
    <w:rsid w:val="002C008E"/>
    <w:rsid w:val="00316EAA"/>
    <w:rsid w:val="003C0695"/>
    <w:rsid w:val="004E29B3"/>
    <w:rsid w:val="00590D07"/>
    <w:rsid w:val="005D3A02"/>
    <w:rsid w:val="00784D58"/>
    <w:rsid w:val="00853FC4"/>
    <w:rsid w:val="008D6863"/>
    <w:rsid w:val="00AB4A48"/>
    <w:rsid w:val="00AB5240"/>
    <w:rsid w:val="00B86B75"/>
    <w:rsid w:val="00BA45B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0FCF"/>
  <w15:docId w15:val="{B932EE42-F7A3-4CA1-9807-DE154D34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C008E"/>
    <w:rPr>
      <w:sz w:val="16"/>
      <w:szCs w:val="16"/>
    </w:rPr>
  </w:style>
  <w:style w:type="paragraph" w:styleId="CommentText">
    <w:name w:val="annotation text"/>
    <w:basedOn w:val="Normal"/>
    <w:link w:val="CommentTextChar"/>
    <w:semiHidden/>
    <w:unhideWhenUsed/>
    <w:rsid w:val="002C008E"/>
    <w:rPr>
      <w:sz w:val="20"/>
      <w:szCs w:val="20"/>
    </w:rPr>
  </w:style>
  <w:style w:type="character" w:customStyle="1" w:styleId="CommentTextChar">
    <w:name w:val="Comment Text Char"/>
    <w:basedOn w:val="DefaultParagraphFont"/>
    <w:link w:val="CommentText"/>
    <w:semiHidden/>
    <w:rsid w:val="002C008E"/>
    <w:rPr>
      <w:sz w:val="20"/>
      <w:szCs w:val="20"/>
    </w:rPr>
  </w:style>
  <w:style w:type="paragraph" w:styleId="CommentSubject">
    <w:name w:val="annotation subject"/>
    <w:basedOn w:val="CommentText"/>
    <w:next w:val="CommentText"/>
    <w:link w:val="CommentSubjectChar"/>
    <w:semiHidden/>
    <w:unhideWhenUsed/>
    <w:rsid w:val="002C008E"/>
    <w:rPr>
      <w:b/>
      <w:bCs/>
    </w:rPr>
  </w:style>
  <w:style w:type="character" w:customStyle="1" w:styleId="CommentSubjectChar">
    <w:name w:val="Comment Subject Char"/>
    <w:basedOn w:val="CommentTextChar"/>
    <w:link w:val="CommentSubject"/>
    <w:semiHidden/>
    <w:rsid w:val="002C00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zslpublications.onlinelibrary.wiley.com/doi/abs/10.1111/j.1469-7998.2000.tb00599.x" TargetMode="External"/><Relationship Id="rId26" Type="http://schemas.openxmlformats.org/officeDocument/2006/relationships/hyperlink" Target="https://onlinelibrary-wiley-com.proxy.lib.sfu.ca/doi/10.1111/oik.02468" TargetMode="External"/><Relationship Id="rId39" Type="http://schemas.microsoft.com/office/2011/relationships/people" Target="people.xml"/><Relationship Id="rId21" Type="http://schemas.openxmlformats.org/officeDocument/2006/relationships/hyperlink" Target="http://www.jstor.org/stable/2984263" TargetMode="External"/><Relationship Id="rId34" Type="http://schemas.openxmlformats.org/officeDocument/2006/relationships/hyperlink" Target="https://academic.oup.com/condor/article/42/3/157/5251119"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pubs.er.usgs.gov/publication/70028410" TargetMode="External"/><Relationship Id="rId25" Type="http://schemas.openxmlformats.org/officeDocument/2006/relationships/hyperlink" Target="http://www.bioone.org.proxy.lib.sfu.ca/doi/abs/10.3356/0892-1016-48.1.1" TargetMode="External"/><Relationship Id="rId33" Type="http://schemas.openxmlformats.org/officeDocument/2006/relationships/hyperlink" Target="https://advances-sciencemag-org.proxy.lib.sfu.ca/content/2/5/e1501769"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araregistry.gc.ca/virtual_sara/files/cosewic/sr_autour%20_palombes_northern_goshawk_1213_e.pdf" TargetMode="External"/><Relationship Id="rId20" Type="http://schemas.openxmlformats.org/officeDocument/2006/relationships/hyperlink" Target="https://onlinelibrary.wiley.com/doi/abs/10.1111/eva.12754" TargetMode="External"/><Relationship Id="rId29" Type="http://schemas.openxmlformats.org/officeDocument/2006/relationships/hyperlink" Target="http://www.nature.com/articles/163688a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jstor.org/stable/1370036" TargetMode="External"/><Relationship Id="rId32" Type="http://schemas.openxmlformats.org/officeDocument/2006/relationships/hyperlink" Target="http://www.jstor.org/stable/4761" TargetMode="External"/><Relationship Id="rId37" Type="http://schemas.openxmlformats.org/officeDocument/2006/relationships/hyperlink" Target="https://doi.org/10.1007/s10531-011-0077-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rdsoftheworld-org.proxy.lib.sfu.ca/bow/home" TargetMode="External"/><Relationship Id="rId23" Type="http://schemas.openxmlformats.org/officeDocument/2006/relationships/hyperlink" Target="https://onlinelibrary.wiley.com/doi/abs/10.2193/0022-541X%282006%2970%5B1151%3ANGDDTN%5D2.0.CO%3B2" TargetMode="External"/><Relationship Id="rId28" Type="http://schemas.openxmlformats.org/officeDocument/2006/relationships/hyperlink" Target="http://wildlife.onlinelibrary.wiley.com/doi/abs/10.2193/2006-357" TargetMode="External"/><Relationship Id="rId36" Type="http://schemas.openxmlformats.org/officeDocument/2006/relationships/hyperlink" Target="https://www.R-project.org/" TargetMode="External"/><Relationship Id="rId10" Type="http://schemas.microsoft.com/office/2018/08/relationships/commentsExtensible" Target="commentsExtensible.xml"/><Relationship Id="rId19" Type="http://schemas.openxmlformats.org/officeDocument/2006/relationships/hyperlink" Target="http://conbio.onlinelibrary.wiley.com/doi/abs/10.1111/j.1523-1739.2004.00096.x" TargetMode="External"/><Relationship Id="rId31" Type="http://schemas.openxmlformats.org/officeDocument/2006/relationships/hyperlink" Target="https://doi-org.proxy.lib.sfu.ca/10.2173/bow.norgos.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www.jstor.org/stable/3784978" TargetMode="External"/><Relationship Id="rId27" Type="http://schemas.openxmlformats.org/officeDocument/2006/relationships/hyperlink" Target="http://www.jstor.org/stable/25223567" TargetMode="External"/><Relationship Id="rId30" Type="http://schemas.openxmlformats.org/officeDocument/2006/relationships/hyperlink" Target="https://doi.org/10.1007/s10592-012-0352-z" TargetMode="External"/><Relationship Id="rId35" Type="http://schemas.openxmlformats.org/officeDocument/2006/relationships/hyperlink" Target="http://a100.gov.bc.ca/pub/eirs/viewDocumentDetail.do?fromStatic=true&amp;repository=BDP&amp;documentId=7811"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5874</Words>
  <Characters>33486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Dietary Variation in the Northern Goshawk in British Columbia</vt:lpstr>
    </vt:vector>
  </TitlesOfParts>
  <Company/>
  <LinksUpToDate>false</LinksUpToDate>
  <CharactersWithSpaces>39282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Variation in the Northern Goshawk in British Columbia</dc:title>
  <dc:creator>Gwyn Case</dc:creator>
  <cp:keywords/>
  <cp:lastModifiedBy>David Green</cp:lastModifiedBy>
  <cp:revision>2</cp:revision>
  <dcterms:created xsi:type="dcterms:W3CDTF">2021-05-06T16:27:00Z</dcterms:created>
  <dcterms:modified xsi:type="dcterms:W3CDTF">2021-05-06T16:27:00Z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csl">
    <vt:lpwstr>the-journal-of-wildlife-management.csl</vt:lpwstr>
  </property>
  <property fmtid="{D5CDD505-2E9C-101B-9397-08002B2CF9AE}" pid="5" name="output">
    <vt:lpwstr>word_document</vt:lpwstr>
  </property>
</Properties>
</file>